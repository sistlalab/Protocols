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380D3" w14:textId="4DC81DF5" w:rsidR="002C211A" w:rsidRPr="0057229C" w:rsidRDefault="008161C0" w:rsidP="002A76C9">
      <w:pPr>
        <w:pStyle w:val="Title"/>
        <w:ind w:right="-450"/>
        <w:rPr>
          <w:rFonts w:ascii="Arial" w:hAnsi="Arial" w:cs="Arial"/>
          <w:b/>
          <w:bCs/>
          <w:sz w:val="40"/>
          <w:szCs w:val="40"/>
        </w:rPr>
      </w:pPr>
      <w:r w:rsidRPr="0057229C">
        <w:rPr>
          <w:rFonts w:ascii="Arial" w:hAnsi="Arial" w:cs="Arial"/>
          <w:sz w:val="40"/>
          <w:szCs w:val="40"/>
        </w:rPr>
        <w:t>Standard Operating Procedure</w:t>
      </w:r>
      <w:r w:rsidR="00D26C29" w:rsidRPr="0057229C">
        <w:rPr>
          <w:rFonts w:ascii="Arial" w:hAnsi="Arial" w:cs="Arial"/>
          <w:sz w:val="40"/>
          <w:szCs w:val="40"/>
        </w:rPr>
        <w:t xml:space="preserve"> </w:t>
      </w:r>
      <w:r w:rsidR="007935D2" w:rsidRPr="0057229C">
        <w:rPr>
          <w:rFonts w:ascii="Arial" w:hAnsi="Arial" w:cs="Arial"/>
          <w:sz w:val="40"/>
          <w:szCs w:val="40"/>
        </w:rPr>
        <w:t>for</w:t>
      </w:r>
      <w:r w:rsidR="00D26C29" w:rsidRPr="0057229C">
        <w:rPr>
          <w:rFonts w:ascii="Arial" w:hAnsi="Arial" w:cs="Arial"/>
          <w:sz w:val="40"/>
          <w:szCs w:val="40"/>
        </w:rPr>
        <w:t xml:space="preserve"> </w:t>
      </w:r>
      <w:r w:rsidR="00124783" w:rsidRPr="0057229C">
        <w:rPr>
          <w:rFonts w:ascii="Arial" w:hAnsi="Arial" w:cs="Arial"/>
          <w:b/>
          <w:bCs/>
          <w:sz w:val="40"/>
          <w:szCs w:val="40"/>
        </w:rPr>
        <w:t>Colorimetric determination of Ammonium in soil extracts or soil pore water – 96 well plate method</w:t>
      </w:r>
    </w:p>
    <w:p w14:paraId="6BD1D486" w14:textId="77777777" w:rsidR="00435212" w:rsidRPr="0057229C" w:rsidRDefault="00435212" w:rsidP="008161C0">
      <w:pPr>
        <w:pStyle w:val="NoSpacing"/>
        <w:rPr>
          <w:rFonts w:ascii="Arial" w:hAnsi="Arial" w:cs="Arial"/>
          <w:sz w:val="24"/>
          <w:szCs w:val="24"/>
        </w:rPr>
      </w:pPr>
    </w:p>
    <w:p w14:paraId="6BD30985" w14:textId="77777777" w:rsidR="009F0176" w:rsidRPr="0057229C" w:rsidRDefault="009F0176" w:rsidP="008161C0">
      <w:pPr>
        <w:rPr>
          <w:rFonts w:ascii="Arial" w:hAnsi="Arial" w:cs="Arial"/>
          <w:b/>
          <w:sz w:val="24"/>
          <w:szCs w:val="24"/>
        </w:rPr>
      </w:pPr>
      <w:r w:rsidRPr="0057229C">
        <w:rPr>
          <w:rFonts w:ascii="Arial" w:hAnsi="Arial" w:cs="Arial"/>
          <w:b/>
          <w:sz w:val="24"/>
          <w:szCs w:val="24"/>
        </w:rPr>
        <w:t>Chemical Name or Process:</w:t>
      </w:r>
    </w:p>
    <w:sdt>
      <w:sdtPr>
        <w:rPr>
          <w:rStyle w:val="Style5"/>
          <w:rFonts w:cs="Arial"/>
          <w:b/>
          <w:color w:val="9BBB59" w:themeColor="accent3"/>
          <w:sz w:val="24"/>
          <w:szCs w:val="24"/>
        </w:rPr>
        <w:id w:val="604392776"/>
        <w:placeholder>
          <w:docPart w:val="F2D1BB3B30AE43F39B2C42AAC672409D"/>
        </w:placeholder>
        <w:text/>
      </w:sdtPr>
      <w:sdtEndPr>
        <w:rPr>
          <w:rStyle w:val="DefaultParagraphFont"/>
          <w:rFonts w:asciiTheme="minorHAnsi" w:hAnsiTheme="minorHAnsi"/>
        </w:rPr>
      </w:sdtEndPr>
      <w:sdtContent>
        <w:p w14:paraId="1A212270" w14:textId="76D3F553" w:rsidR="009F0176" w:rsidRPr="0057229C" w:rsidRDefault="00A9592E" w:rsidP="008161C0">
          <w:pPr>
            <w:rPr>
              <w:rFonts w:ascii="Arial" w:hAnsi="Arial" w:cs="Arial"/>
              <w:b/>
              <w:color w:val="9BBB59" w:themeColor="accent3"/>
              <w:sz w:val="24"/>
              <w:szCs w:val="24"/>
            </w:rPr>
          </w:pPr>
          <w:r w:rsidRPr="0057229C">
            <w:rPr>
              <w:rStyle w:val="Style5"/>
              <w:rFonts w:cs="Arial"/>
              <w:b/>
              <w:color w:val="9BBB59" w:themeColor="accent3"/>
              <w:sz w:val="24"/>
              <w:szCs w:val="24"/>
            </w:rPr>
            <w:t xml:space="preserve">Colorimetric determination of </w:t>
          </w:r>
          <w:r w:rsidR="00FA5AD8" w:rsidRPr="0057229C">
            <w:rPr>
              <w:rStyle w:val="Style5"/>
              <w:rFonts w:cs="Arial"/>
              <w:b/>
              <w:color w:val="9BBB59" w:themeColor="accent3"/>
              <w:sz w:val="24"/>
              <w:szCs w:val="24"/>
            </w:rPr>
            <w:t xml:space="preserve">ammonium </w:t>
          </w:r>
          <w:r w:rsidRPr="0057229C">
            <w:rPr>
              <w:rStyle w:val="Style5"/>
              <w:rFonts w:cs="Arial"/>
              <w:b/>
              <w:color w:val="9BBB59" w:themeColor="accent3"/>
              <w:sz w:val="24"/>
              <w:szCs w:val="24"/>
            </w:rPr>
            <w:t>in soil extracts or soil pore water</w:t>
          </w:r>
        </w:p>
      </w:sdtContent>
    </w:sdt>
    <w:p w14:paraId="0432E48E" w14:textId="77777777" w:rsidR="002C1798" w:rsidRPr="0057229C" w:rsidRDefault="002C1798" w:rsidP="008161C0">
      <w:pPr>
        <w:rPr>
          <w:rFonts w:ascii="Arial" w:hAnsi="Arial" w:cs="Arial"/>
          <w:b/>
          <w:sz w:val="24"/>
          <w:szCs w:val="24"/>
        </w:rPr>
      </w:pPr>
    </w:p>
    <w:p w14:paraId="7A0120DB" w14:textId="047F0ACA" w:rsidR="008161C0" w:rsidRPr="0057229C" w:rsidRDefault="008161C0" w:rsidP="008161C0">
      <w:pPr>
        <w:rPr>
          <w:rFonts w:ascii="Arial" w:hAnsi="Arial" w:cs="Arial"/>
          <w:color w:val="808080" w:themeColor="background1" w:themeShade="80"/>
          <w:sz w:val="24"/>
          <w:szCs w:val="24"/>
        </w:rPr>
      </w:pPr>
      <w:r w:rsidRPr="0057229C">
        <w:rPr>
          <w:rFonts w:ascii="Arial" w:hAnsi="Arial" w:cs="Arial"/>
          <w:b/>
          <w:sz w:val="24"/>
          <w:szCs w:val="24"/>
        </w:rPr>
        <w:t>Purpose</w:t>
      </w:r>
      <w:r w:rsidR="00065941" w:rsidRPr="0057229C">
        <w:rPr>
          <w:rFonts w:ascii="Arial" w:hAnsi="Arial" w:cs="Arial"/>
          <w:b/>
          <w:sz w:val="24"/>
          <w:szCs w:val="24"/>
        </w:rPr>
        <w:t xml:space="preserve">: </w:t>
      </w:r>
      <w:sdt>
        <w:sdtPr>
          <w:rPr>
            <w:rFonts w:ascii="Arial" w:eastAsia="Times New Roman" w:hAnsi="Arial" w:cs="Arial"/>
            <w:sz w:val="24"/>
            <w:szCs w:val="24"/>
          </w:rPr>
          <w:id w:val="479505142"/>
          <w:placeholder>
            <w:docPart w:val="4FB3CD596E9242B0A2387B7B3162AC21"/>
          </w:placeholder>
          <w:text/>
        </w:sdtPr>
        <w:sdtEndPr/>
        <w:sdtContent>
          <w:r w:rsidR="000E6CAD" w:rsidRPr="0057229C">
            <w:rPr>
              <w:rFonts w:ascii="Arial" w:eastAsia="Times New Roman" w:hAnsi="Arial" w:cs="Arial"/>
              <w:sz w:val="24"/>
              <w:szCs w:val="24"/>
            </w:rPr>
            <w:t>The method intends</w:t>
          </w:r>
          <w:r w:rsidR="00347793" w:rsidRPr="0057229C">
            <w:rPr>
              <w:rFonts w:ascii="Arial" w:eastAsia="Times New Roman" w:hAnsi="Arial" w:cs="Arial"/>
              <w:sz w:val="24"/>
              <w:szCs w:val="24"/>
            </w:rPr>
            <w:t xml:space="preserve"> to determine the </w:t>
          </w:r>
          <w:r w:rsidR="004E6BD8" w:rsidRPr="0057229C">
            <w:rPr>
              <w:rFonts w:ascii="Arial" w:eastAsia="Times New Roman" w:hAnsi="Arial" w:cs="Arial"/>
              <w:sz w:val="24"/>
              <w:szCs w:val="24"/>
            </w:rPr>
            <w:t>ammonium</w:t>
          </w:r>
          <w:r w:rsidR="00347793" w:rsidRPr="0057229C">
            <w:rPr>
              <w:rFonts w:ascii="Arial" w:eastAsia="Times New Roman" w:hAnsi="Arial" w:cs="Arial"/>
              <w:sz w:val="24"/>
              <w:szCs w:val="24"/>
            </w:rPr>
            <w:t xml:space="preserve"> concentration in a soil pore water sample or a soil extract.</w:t>
          </w:r>
          <w:r w:rsidR="00D55FC0" w:rsidRPr="0057229C">
            <w:rPr>
              <w:rFonts w:ascii="Arial" w:eastAsia="Times New Roman" w:hAnsi="Arial" w:cs="Arial"/>
              <w:sz w:val="24"/>
              <w:szCs w:val="24"/>
            </w:rPr>
            <w:t xml:space="preserve"> The method is based on colorimetry, following the Berthelot reaction</w:t>
          </w:r>
          <w:r w:rsidR="00347793" w:rsidRPr="0057229C">
            <w:rPr>
              <w:rFonts w:ascii="Arial" w:eastAsia="Times New Roman" w:hAnsi="Arial" w:cs="Arial"/>
              <w:sz w:val="24"/>
              <w:szCs w:val="24"/>
            </w:rPr>
            <w:t xml:space="preserve">.   </w:t>
          </w:r>
        </w:sdtContent>
      </w:sdt>
      <w:r w:rsidR="00065941" w:rsidRPr="0057229C">
        <w:rPr>
          <w:rFonts w:ascii="Arial" w:hAnsi="Arial" w:cs="Arial"/>
          <w:b/>
          <w:sz w:val="24"/>
          <w:szCs w:val="24"/>
        </w:rPr>
        <w:t xml:space="preserve">   </w:t>
      </w:r>
      <w:r w:rsidR="00CB2268" w:rsidRPr="0057229C">
        <w:rPr>
          <w:rFonts w:ascii="Arial" w:hAnsi="Arial" w:cs="Arial"/>
          <w:sz w:val="24"/>
          <w:szCs w:val="24"/>
        </w:rPr>
        <w:t xml:space="preserve">                                      </w:t>
      </w:r>
    </w:p>
    <w:p w14:paraId="1856615B" w14:textId="1A82E377" w:rsidR="009F0176" w:rsidRPr="0057229C" w:rsidRDefault="008161C0" w:rsidP="008161C0">
      <w:pPr>
        <w:rPr>
          <w:rFonts w:ascii="Arial" w:hAnsi="Arial" w:cs="Arial"/>
          <w:b/>
          <w:sz w:val="24"/>
          <w:szCs w:val="24"/>
        </w:rPr>
      </w:pPr>
      <w:r w:rsidRPr="0057229C">
        <w:rPr>
          <w:rFonts w:ascii="Arial" w:hAnsi="Arial" w:cs="Arial"/>
          <w:b/>
          <w:sz w:val="24"/>
          <w:szCs w:val="24"/>
        </w:rPr>
        <w:t>Potential Hazards/Toxicity</w:t>
      </w:r>
      <w:r w:rsidR="00294086" w:rsidRPr="0057229C">
        <w:rPr>
          <w:rFonts w:ascii="Arial" w:hAnsi="Arial" w:cs="Arial"/>
          <w:b/>
          <w:sz w:val="24"/>
          <w:szCs w:val="24"/>
        </w:rPr>
        <w:t>:</w:t>
      </w:r>
      <w:r w:rsidR="009F0176" w:rsidRPr="0057229C">
        <w:rPr>
          <w:rFonts w:ascii="Arial" w:hAnsi="Arial" w:cs="Arial"/>
          <w:b/>
          <w:sz w:val="24"/>
          <w:szCs w:val="24"/>
        </w:rPr>
        <w:tab/>
      </w:r>
    </w:p>
    <w:p w14:paraId="268F013A" w14:textId="77777777" w:rsidR="003D433B" w:rsidRPr="0057229C" w:rsidRDefault="003D433B" w:rsidP="00574E26">
      <w:pPr>
        <w:pStyle w:val="ListParagraph"/>
        <w:numPr>
          <w:ilvl w:val="0"/>
          <w:numId w:val="15"/>
        </w:numPr>
        <w:rPr>
          <w:rFonts w:ascii="Arial" w:hAnsi="Arial" w:cs="Arial"/>
          <w:sz w:val="24"/>
          <w:szCs w:val="24"/>
        </w:rPr>
      </w:pPr>
      <w:r w:rsidRPr="0057229C">
        <w:rPr>
          <w:rFonts w:ascii="Arial" w:hAnsi="Arial" w:cs="Arial"/>
          <w:sz w:val="24"/>
          <w:szCs w:val="24"/>
        </w:rPr>
        <w:t>sodium nitroprusside</w:t>
      </w:r>
    </w:p>
    <w:p w14:paraId="129B1351" w14:textId="572EDB8C" w:rsidR="003D433B" w:rsidRPr="0057229C" w:rsidRDefault="003D433B" w:rsidP="00574E26">
      <w:pPr>
        <w:pStyle w:val="ListParagraph"/>
        <w:numPr>
          <w:ilvl w:val="1"/>
          <w:numId w:val="15"/>
        </w:numPr>
        <w:rPr>
          <w:rFonts w:ascii="Arial" w:hAnsi="Arial" w:cs="Arial"/>
          <w:sz w:val="24"/>
          <w:szCs w:val="24"/>
        </w:rPr>
      </w:pPr>
      <w:r w:rsidRPr="0057229C">
        <w:rPr>
          <w:rFonts w:ascii="Arial" w:hAnsi="Arial" w:cs="Arial"/>
          <w:sz w:val="24"/>
          <w:szCs w:val="24"/>
        </w:rPr>
        <w:t>DANGER! Toxic if swallowed.</w:t>
      </w:r>
    </w:p>
    <w:p w14:paraId="30C1C246" w14:textId="77777777" w:rsidR="003D433B" w:rsidRPr="0057229C" w:rsidRDefault="003D433B" w:rsidP="00574E26">
      <w:pPr>
        <w:pStyle w:val="ListParagraph"/>
        <w:numPr>
          <w:ilvl w:val="0"/>
          <w:numId w:val="15"/>
        </w:numPr>
        <w:rPr>
          <w:rFonts w:ascii="Arial" w:hAnsi="Arial" w:cs="Arial"/>
          <w:sz w:val="24"/>
          <w:szCs w:val="24"/>
        </w:rPr>
      </w:pPr>
      <w:r w:rsidRPr="0057229C">
        <w:rPr>
          <w:rFonts w:ascii="Arial" w:hAnsi="Arial" w:cs="Arial"/>
          <w:sz w:val="24"/>
          <w:szCs w:val="24"/>
        </w:rPr>
        <w:t>Sodium salicylate</w:t>
      </w:r>
    </w:p>
    <w:p w14:paraId="2A952C72" w14:textId="733E0A4E" w:rsidR="003D433B" w:rsidRPr="0057229C" w:rsidRDefault="003D433B" w:rsidP="00574E26">
      <w:pPr>
        <w:pStyle w:val="ListParagraph"/>
        <w:numPr>
          <w:ilvl w:val="1"/>
          <w:numId w:val="15"/>
        </w:numPr>
        <w:rPr>
          <w:rFonts w:ascii="Arial" w:hAnsi="Arial" w:cs="Arial"/>
          <w:sz w:val="24"/>
          <w:szCs w:val="24"/>
        </w:rPr>
      </w:pPr>
      <w:r w:rsidRPr="0057229C">
        <w:rPr>
          <w:rFonts w:ascii="Arial" w:hAnsi="Arial" w:cs="Arial"/>
          <w:sz w:val="24"/>
          <w:szCs w:val="24"/>
        </w:rPr>
        <w:t>WARNING! Harmful if swallowed. Causes serious eye irritation.</w:t>
      </w:r>
    </w:p>
    <w:p w14:paraId="05C9811B" w14:textId="5DC0CC7F" w:rsidR="003D433B" w:rsidRPr="0057229C" w:rsidRDefault="003D433B" w:rsidP="00574E26">
      <w:pPr>
        <w:pStyle w:val="ListParagraph"/>
        <w:numPr>
          <w:ilvl w:val="0"/>
          <w:numId w:val="15"/>
        </w:numPr>
        <w:tabs>
          <w:tab w:val="left" w:pos="5400"/>
        </w:tabs>
        <w:ind w:right="330"/>
        <w:rPr>
          <w:rFonts w:ascii="Arial" w:eastAsia="Arial-BoldMT" w:hAnsi="Arial" w:cs="Arial"/>
          <w:color w:val="000000"/>
          <w:sz w:val="24"/>
          <w:szCs w:val="24"/>
        </w:rPr>
      </w:pPr>
      <w:r w:rsidRPr="0057229C">
        <w:rPr>
          <w:rFonts w:ascii="Arial" w:eastAsia="Arial-BoldMT" w:hAnsi="Arial" w:cs="Arial"/>
          <w:color w:val="000000"/>
          <w:sz w:val="24"/>
          <w:szCs w:val="24"/>
        </w:rPr>
        <w:t>sodium hydroxide</w:t>
      </w:r>
    </w:p>
    <w:p w14:paraId="7C2B207B" w14:textId="6F75B4CE" w:rsidR="003D433B" w:rsidRPr="0057229C" w:rsidRDefault="003D433B" w:rsidP="00574E26">
      <w:pPr>
        <w:pStyle w:val="ListParagraph"/>
        <w:numPr>
          <w:ilvl w:val="1"/>
          <w:numId w:val="15"/>
        </w:numPr>
        <w:tabs>
          <w:tab w:val="left" w:pos="5400"/>
        </w:tabs>
        <w:ind w:right="330"/>
        <w:rPr>
          <w:rFonts w:ascii="Arial" w:eastAsia="Arial-BoldMT" w:hAnsi="Arial" w:cs="Arial"/>
          <w:color w:val="000000"/>
          <w:sz w:val="24"/>
          <w:szCs w:val="24"/>
        </w:rPr>
      </w:pPr>
      <w:r w:rsidRPr="0057229C">
        <w:rPr>
          <w:rFonts w:ascii="Arial" w:eastAsia="Arial-BoldMT" w:hAnsi="Arial" w:cs="Arial"/>
          <w:color w:val="000000"/>
          <w:sz w:val="24"/>
          <w:szCs w:val="24"/>
        </w:rPr>
        <w:t>DANGER! Causes severe skin burns and eye damage.</w:t>
      </w:r>
    </w:p>
    <w:p w14:paraId="1D89FF9A" w14:textId="4872149B" w:rsidR="003D433B" w:rsidRPr="0057229C" w:rsidRDefault="003D433B" w:rsidP="00574E26">
      <w:pPr>
        <w:pStyle w:val="ListParagraph"/>
        <w:numPr>
          <w:ilvl w:val="0"/>
          <w:numId w:val="15"/>
        </w:numPr>
        <w:tabs>
          <w:tab w:val="left" w:pos="5400"/>
        </w:tabs>
        <w:ind w:right="330"/>
        <w:rPr>
          <w:rFonts w:ascii="Arial" w:eastAsia="Arial-BoldMT" w:hAnsi="Arial" w:cs="Arial"/>
          <w:color w:val="000000"/>
          <w:sz w:val="24"/>
          <w:szCs w:val="24"/>
        </w:rPr>
      </w:pPr>
      <w:r w:rsidRPr="0057229C">
        <w:rPr>
          <w:rFonts w:ascii="Arial" w:eastAsia="Arial-BoldMT" w:hAnsi="Arial" w:cs="Arial"/>
          <w:color w:val="000000"/>
          <w:sz w:val="24"/>
          <w:szCs w:val="24"/>
        </w:rPr>
        <w:t xml:space="preserve">household sodium hypochlorite (bleach) </w:t>
      </w:r>
    </w:p>
    <w:p w14:paraId="51FF69EB" w14:textId="6891B42C" w:rsidR="003D433B" w:rsidRPr="0057229C" w:rsidRDefault="003D433B" w:rsidP="00574E26">
      <w:pPr>
        <w:pStyle w:val="ListParagraph"/>
        <w:numPr>
          <w:ilvl w:val="1"/>
          <w:numId w:val="15"/>
        </w:numPr>
        <w:tabs>
          <w:tab w:val="left" w:pos="5400"/>
        </w:tabs>
        <w:ind w:right="330"/>
        <w:rPr>
          <w:rFonts w:ascii="Arial" w:eastAsia="Arial-BoldMT" w:hAnsi="Arial" w:cs="Arial"/>
          <w:color w:val="000000"/>
          <w:sz w:val="24"/>
          <w:szCs w:val="24"/>
        </w:rPr>
      </w:pPr>
      <w:r w:rsidRPr="0057229C">
        <w:rPr>
          <w:rFonts w:ascii="Arial" w:eastAsia="Arial-BoldMT" w:hAnsi="Arial" w:cs="Arial"/>
          <w:color w:val="000000"/>
          <w:sz w:val="24"/>
          <w:szCs w:val="24"/>
        </w:rPr>
        <w:t>DANGER! Causes severe skin burns and eye damage. Causes serious eye damage.</w:t>
      </w:r>
    </w:p>
    <w:p w14:paraId="1CF13FED" w14:textId="77777777" w:rsidR="005C007F" w:rsidRPr="0057229C" w:rsidRDefault="005C007F" w:rsidP="005C007F">
      <w:pPr>
        <w:rPr>
          <w:rFonts w:ascii="Arial" w:hAnsi="Arial" w:cs="Arial"/>
          <w:b/>
          <w:sz w:val="24"/>
          <w:szCs w:val="24"/>
        </w:rPr>
      </w:pPr>
      <w:r w:rsidRPr="0057229C">
        <w:rPr>
          <w:rFonts w:ascii="Arial" w:hAnsi="Arial" w:cs="Arial"/>
          <w:b/>
          <w:sz w:val="24"/>
          <w:szCs w:val="24"/>
        </w:rPr>
        <w:t>Engineering Controls:</w:t>
      </w:r>
    </w:p>
    <w:p w14:paraId="46FD3E05" w14:textId="77777777" w:rsidR="00D10E8A" w:rsidRPr="0057229C" w:rsidRDefault="008161C0" w:rsidP="00F9015A">
      <w:pPr>
        <w:rPr>
          <w:rFonts w:ascii="Arial" w:hAnsi="Arial" w:cs="Arial"/>
          <w:b/>
          <w:sz w:val="24"/>
          <w:szCs w:val="24"/>
          <w:u w:val="single"/>
        </w:rPr>
      </w:pPr>
      <w:r w:rsidRPr="0057229C">
        <w:rPr>
          <w:rFonts w:ascii="Arial" w:hAnsi="Arial" w:cs="Arial"/>
          <w:b/>
          <w:sz w:val="24"/>
          <w:szCs w:val="24"/>
          <w:u w:val="single"/>
        </w:rPr>
        <w:t>Personal Protective Equipment (PPE)</w:t>
      </w:r>
      <w:r w:rsidR="00D10E8A" w:rsidRPr="0057229C">
        <w:rPr>
          <w:rFonts w:ascii="Arial" w:hAnsi="Arial" w:cs="Arial"/>
          <w:b/>
          <w:sz w:val="24"/>
          <w:szCs w:val="24"/>
          <w:u w:val="single"/>
        </w:rPr>
        <w:t xml:space="preserve">- </w:t>
      </w:r>
    </w:p>
    <w:p w14:paraId="6C3CA11C" w14:textId="77777777" w:rsidR="007935D2" w:rsidRPr="0057229C" w:rsidRDefault="008161C0" w:rsidP="008161C0">
      <w:pPr>
        <w:pStyle w:val="NoSpacing"/>
        <w:rPr>
          <w:rFonts w:ascii="Arial" w:hAnsi="Arial" w:cs="Arial"/>
          <w:b/>
          <w:sz w:val="24"/>
          <w:szCs w:val="24"/>
        </w:rPr>
      </w:pPr>
      <w:r w:rsidRPr="0057229C">
        <w:rPr>
          <w:rFonts w:ascii="Arial" w:hAnsi="Arial" w:cs="Arial"/>
          <w:b/>
          <w:sz w:val="24"/>
          <w:szCs w:val="24"/>
        </w:rPr>
        <w:t>Hand Protection</w:t>
      </w:r>
      <w:r w:rsidR="007935D2" w:rsidRPr="0057229C">
        <w:rPr>
          <w:rFonts w:ascii="Arial" w:hAnsi="Arial" w:cs="Arial"/>
          <w:b/>
          <w:sz w:val="24"/>
          <w:szCs w:val="24"/>
        </w:rPr>
        <w:t>:</w:t>
      </w:r>
    </w:p>
    <w:p w14:paraId="6CFDAC60" w14:textId="45BCF777" w:rsidR="008161C0" w:rsidRPr="0057229C" w:rsidRDefault="00BA6C35" w:rsidP="008161C0">
      <w:pPr>
        <w:pStyle w:val="NoSpacing"/>
        <w:rPr>
          <w:rFonts w:ascii="Arial" w:hAnsi="Arial" w:cs="Arial"/>
          <w:b/>
          <w:sz w:val="24"/>
          <w:szCs w:val="24"/>
        </w:rPr>
      </w:pPr>
      <w:sdt>
        <w:sdtPr>
          <w:rPr>
            <w:rStyle w:val="Style5"/>
            <w:rFonts w:cs="Arial"/>
            <w:sz w:val="24"/>
            <w:szCs w:val="24"/>
          </w:rPr>
          <w:id w:val="-569961520"/>
          <w:placeholder>
            <w:docPart w:val="3537B4443A284E90822F29C23159AD5E"/>
          </w:placeholder>
          <w:text/>
        </w:sdtPr>
        <w:sdtEndPr>
          <w:rPr>
            <w:rStyle w:val="DefaultParagraphFont"/>
            <w:rFonts w:asciiTheme="minorHAnsi" w:hAnsiTheme="minorHAnsi"/>
            <w:b/>
          </w:rPr>
        </w:sdtEndPr>
        <w:sdtContent>
          <w:r w:rsidR="000A6EF7" w:rsidRPr="0057229C">
            <w:rPr>
              <w:rStyle w:val="Style5"/>
              <w:rFonts w:cs="Arial"/>
              <w:sz w:val="24"/>
              <w:szCs w:val="24"/>
            </w:rPr>
            <w:t>Nitrile</w:t>
          </w:r>
          <w:r w:rsidR="002A76C9" w:rsidRPr="0057229C">
            <w:rPr>
              <w:rStyle w:val="Style5"/>
              <w:rFonts w:cs="Arial"/>
              <w:sz w:val="24"/>
              <w:szCs w:val="24"/>
            </w:rPr>
            <w:t xml:space="preserve"> gloves</w:t>
          </w:r>
        </w:sdtContent>
      </w:sdt>
    </w:p>
    <w:p w14:paraId="1EA16A21" w14:textId="77777777" w:rsidR="00DE5700" w:rsidRPr="0057229C" w:rsidRDefault="00DE5700" w:rsidP="008161C0">
      <w:pPr>
        <w:pStyle w:val="NoSpacing"/>
        <w:rPr>
          <w:rFonts w:ascii="Arial" w:hAnsi="Arial" w:cs="Arial"/>
          <w:b/>
          <w:sz w:val="24"/>
          <w:szCs w:val="24"/>
        </w:rPr>
      </w:pPr>
    </w:p>
    <w:p w14:paraId="31712F68" w14:textId="77777777" w:rsidR="008161C0" w:rsidRPr="0057229C" w:rsidRDefault="008161C0" w:rsidP="008161C0">
      <w:pPr>
        <w:pStyle w:val="NoSpacing"/>
        <w:rPr>
          <w:rFonts w:ascii="Arial" w:hAnsi="Arial" w:cs="Arial"/>
          <w:b/>
          <w:sz w:val="24"/>
          <w:szCs w:val="24"/>
        </w:rPr>
      </w:pPr>
      <w:r w:rsidRPr="0057229C">
        <w:rPr>
          <w:rFonts w:ascii="Arial" w:hAnsi="Arial" w:cs="Arial"/>
          <w:b/>
          <w:sz w:val="24"/>
          <w:szCs w:val="24"/>
        </w:rPr>
        <w:t>Eye Protection</w:t>
      </w:r>
      <w:r w:rsidR="00DE5700" w:rsidRPr="0057229C">
        <w:rPr>
          <w:rFonts w:ascii="Arial" w:hAnsi="Arial" w:cs="Arial"/>
          <w:b/>
          <w:sz w:val="24"/>
          <w:szCs w:val="24"/>
        </w:rPr>
        <w:t xml:space="preserve"> :</w:t>
      </w:r>
    </w:p>
    <w:sdt>
      <w:sdtPr>
        <w:rPr>
          <w:rStyle w:val="Style5"/>
          <w:rFonts w:cs="Arial"/>
          <w:sz w:val="24"/>
          <w:szCs w:val="24"/>
        </w:rPr>
        <w:id w:val="1354464804"/>
        <w:placeholder>
          <w:docPart w:val="E2BAFC25EC264ECBB5469CA195F49D2D"/>
        </w:placeholder>
        <w:text/>
      </w:sdtPr>
      <w:sdtEndPr>
        <w:rPr>
          <w:rStyle w:val="DefaultParagraphFont"/>
          <w:rFonts w:asciiTheme="minorHAnsi" w:hAnsiTheme="minorHAnsi"/>
          <w:b/>
        </w:rPr>
      </w:sdtEndPr>
      <w:sdtContent>
        <w:p w14:paraId="5E348431" w14:textId="61D70775" w:rsidR="00DE5700" w:rsidRPr="0057229C" w:rsidRDefault="000A6EF7" w:rsidP="008161C0">
          <w:pPr>
            <w:rPr>
              <w:rFonts w:ascii="Arial" w:hAnsi="Arial" w:cs="Arial"/>
              <w:b/>
              <w:sz w:val="24"/>
              <w:szCs w:val="24"/>
            </w:rPr>
          </w:pPr>
          <w:r w:rsidRPr="0057229C">
            <w:rPr>
              <w:rStyle w:val="Style5"/>
              <w:rFonts w:cs="Arial"/>
              <w:sz w:val="24"/>
              <w:szCs w:val="24"/>
            </w:rPr>
            <w:t>Splash Goggles</w:t>
          </w:r>
        </w:p>
      </w:sdtContent>
    </w:sdt>
    <w:p w14:paraId="1FC03CB8" w14:textId="77777777" w:rsidR="00DE5700" w:rsidRPr="0057229C" w:rsidRDefault="00DE5700" w:rsidP="005C007F">
      <w:pPr>
        <w:rPr>
          <w:rFonts w:ascii="Arial" w:hAnsi="Arial" w:cs="Arial"/>
          <w:sz w:val="24"/>
          <w:szCs w:val="24"/>
        </w:rPr>
      </w:pPr>
      <w:r w:rsidRPr="0057229C">
        <w:rPr>
          <w:rFonts w:ascii="Arial" w:hAnsi="Arial" w:cs="Arial"/>
          <w:sz w:val="24"/>
          <w:szCs w:val="24"/>
        </w:rPr>
        <w:t>Safety glasses or chemical splash goggles</w:t>
      </w:r>
      <w:r w:rsidR="00DE5AB9" w:rsidRPr="0057229C">
        <w:rPr>
          <w:rFonts w:ascii="Arial" w:hAnsi="Arial" w:cs="Arial"/>
          <w:sz w:val="24"/>
          <w:szCs w:val="24"/>
        </w:rPr>
        <w:t>, as directed by advisor/P.I.</w:t>
      </w:r>
      <w:r w:rsidRPr="0057229C">
        <w:rPr>
          <w:rFonts w:ascii="Arial" w:hAnsi="Arial" w:cs="Arial"/>
          <w:sz w:val="24"/>
          <w:szCs w:val="24"/>
        </w:rPr>
        <w:t xml:space="preserve">.  Goggles are </w:t>
      </w:r>
      <w:r w:rsidR="00D34198" w:rsidRPr="0057229C">
        <w:rPr>
          <w:rFonts w:ascii="Arial" w:hAnsi="Arial" w:cs="Arial"/>
          <w:sz w:val="24"/>
          <w:szCs w:val="24"/>
        </w:rPr>
        <w:t>required</w:t>
      </w:r>
      <w:r w:rsidRPr="0057229C">
        <w:rPr>
          <w:rFonts w:ascii="Arial" w:hAnsi="Arial" w:cs="Arial"/>
          <w:sz w:val="24"/>
          <w:szCs w:val="24"/>
        </w:rPr>
        <w:t xml:space="preserve"> whenever there is a potential for a hazardous liquid splash</w:t>
      </w:r>
      <w:r w:rsidR="00D34198" w:rsidRPr="0057229C">
        <w:rPr>
          <w:rFonts w:ascii="Arial" w:hAnsi="Arial" w:cs="Arial"/>
          <w:sz w:val="24"/>
          <w:szCs w:val="24"/>
        </w:rPr>
        <w:t>,</w:t>
      </w:r>
      <w:r w:rsidRPr="0057229C">
        <w:rPr>
          <w:rFonts w:ascii="Arial" w:hAnsi="Arial" w:cs="Arial"/>
          <w:sz w:val="24"/>
          <w:szCs w:val="24"/>
        </w:rPr>
        <w:t xml:space="preserve"> as per the Chemical Hygiene Plan Sec 3.1.b</w:t>
      </w:r>
    </w:p>
    <w:p w14:paraId="2CE62E6B" w14:textId="77777777" w:rsidR="008161C0" w:rsidRPr="0057229C" w:rsidRDefault="008161C0" w:rsidP="008161C0">
      <w:pPr>
        <w:pStyle w:val="NoSpacing"/>
        <w:rPr>
          <w:rFonts w:ascii="Arial" w:hAnsi="Arial" w:cs="Arial"/>
          <w:b/>
          <w:sz w:val="24"/>
          <w:szCs w:val="24"/>
        </w:rPr>
      </w:pPr>
      <w:r w:rsidRPr="0057229C">
        <w:rPr>
          <w:rFonts w:ascii="Arial" w:hAnsi="Arial" w:cs="Arial"/>
          <w:b/>
          <w:sz w:val="24"/>
          <w:szCs w:val="24"/>
        </w:rPr>
        <w:t>Skin and Body Protection</w:t>
      </w:r>
      <w:r w:rsidR="00CA075E" w:rsidRPr="0057229C">
        <w:rPr>
          <w:rFonts w:ascii="Arial" w:hAnsi="Arial" w:cs="Arial"/>
          <w:b/>
          <w:sz w:val="24"/>
          <w:szCs w:val="24"/>
        </w:rPr>
        <w:t>:</w:t>
      </w:r>
    </w:p>
    <w:sdt>
      <w:sdtPr>
        <w:rPr>
          <w:rFonts w:ascii="Arial" w:hAnsi="Arial" w:cs="Arial"/>
          <w:b/>
          <w:sz w:val="24"/>
          <w:szCs w:val="24"/>
        </w:rPr>
        <w:id w:val="-947083963"/>
      </w:sdtPr>
      <w:sdtEndPr/>
      <w:sdtContent>
        <w:sdt>
          <w:sdtPr>
            <w:rPr>
              <w:rFonts w:ascii="Arial" w:hAnsi="Arial" w:cs="Arial"/>
              <w:sz w:val="24"/>
              <w:szCs w:val="24"/>
            </w:rPr>
            <w:id w:val="-2132081356"/>
          </w:sdtPr>
          <w:sdtEndPr/>
          <w:sdtContent>
            <w:p w14:paraId="158F94F7" w14:textId="77777777" w:rsidR="008161C0" w:rsidRPr="0057229C" w:rsidRDefault="008161C0" w:rsidP="008161C0">
              <w:pPr>
                <w:autoSpaceDE w:val="0"/>
                <w:autoSpaceDN w:val="0"/>
                <w:adjustRightInd w:val="0"/>
                <w:rPr>
                  <w:rFonts w:ascii="Arial" w:hAnsi="Arial" w:cs="Arial"/>
                  <w:sz w:val="24"/>
                  <w:szCs w:val="24"/>
                </w:rPr>
              </w:pPr>
              <w:r w:rsidRPr="0057229C">
                <w:rPr>
                  <w:rFonts w:ascii="Arial" w:hAnsi="Arial" w:cs="Arial"/>
                  <w:sz w:val="24"/>
                  <w:szCs w:val="24"/>
                </w:rPr>
                <w:t>Lab personnel working with the chemical</w:t>
              </w:r>
              <w:r w:rsidR="00DE5700" w:rsidRPr="0057229C">
                <w:rPr>
                  <w:rFonts w:ascii="Arial" w:hAnsi="Arial" w:cs="Arial"/>
                  <w:sz w:val="24"/>
                  <w:szCs w:val="24"/>
                </w:rPr>
                <w:t>s</w:t>
              </w:r>
              <w:r w:rsidRPr="0057229C">
                <w:rPr>
                  <w:rFonts w:ascii="Arial" w:hAnsi="Arial" w:cs="Arial"/>
                  <w:sz w:val="24"/>
                  <w:szCs w:val="24"/>
                </w:rPr>
                <w:t xml:space="preserve"> need to wear full-length pants or its equivalent, closed-toe footwear with no skin being exposed, and a lab coat.</w:t>
              </w:r>
            </w:p>
          </w:sdtContent>
        </w:sdt>
      </w:sdtContent>
    </w:sdt>
    <w:p w14:paraId="40529641" w14:textId="77777777" w:rsidR="008161C0" w:rsidRPr="0057229C" w:rsidRDefault="008161C0" w:rsidP="008161C0">
      <w:pPr>
        <w:pStyle w:val="NoSpacing"/>
        <w:rPr>
          <w:rFonts w:ascii="Arial" w:hAnsi="Arial" w:cs="Arial"/>
          <w:b/>
          <w:sz w:val="24"/>
          <w:szCs w:val="24"/>
        </w:rPr>
      </w:pPr>
      <w:r w:rsidRPr="0057229C">
        <w:rPr>
          <w:rFonts w:ascii="Arial" w:hAnsi="Arial" w:cs="Arial"/>
          <w:b/>
          <w:sz w:val="24"/>
          <w:szCs w:val="24"/>
        </w:rPr>
        <w:lastRenderedPageBreak/>
        <w:t>Hygiene Measures</w:t>
      </w:r>
      <w:r w:rsidR="00CA075E" w:rsidRPr="0057229C">
        <w:rPr>
          <w:rFonts w:ascii="Arial" w:hAnsi="Arial" w:cs="Arial"/>
          <w:b/>
          <w:sz w:val="24"/>
          <w:szCs w:val="24"/>
        </w:rPr>
        <w:t>:</w:t>
      </w:r>
    </w:p>
    <w:sdt>
      <w:sdtPr>
        <w:rPr>
          <w:rFonts w:ascii="Arial" w:hAnsi="Arial" w:cs="Arial"/>
          <w:b/>
          <w:sz w:val="24"/>
          <w:szCs w:val="24"/>
        </w:rPr>
        <w:id w:val="-1715259990"/>
      </w:sdtPr>
      <w:sdtEndPr/>
      <w:sdtContent>
        <w:p w14:paraId="3B5B233D" w14:textId="77777777" w:rsidR="008161C0" w:rsidRPr="0057229C" w:rsidRDefault="00BA6C35" w:rsidP="008161C0">
          <w:pPr>
            <w:rPr>
              <w:rFonts w:ascii="Arial" w:hAnsi="Arial" w:cs="Arial"/>
              <w:b/>
              <w:sz w:val="24"/>
              <w:szCs w:val="24"/>
            </w:rPr>
          </w:pPr>
          <w:sdt>
            <w:sdtPr>
              <w:rPr>
                <w:rFonts w:ascii="Arial" w:hAnsi="Arial" w:cs="Arial"/>
                <w:sz w:val="24"/>
                <w:szCs w:val="24"/>
              </w:rPr>
              <w:id w:val="477806112"/>
            </w:sdtPr>
            <w:sdtEndPr/>
            <w:sdtContent>
              <w:r w:rsidR="008161C0" w:rsidRPr="0057229C">
                <w:rPr>
                  <w:rFonts w:ascii="Arial" w:hAnsi="Arial" w:cs="Arial"/>
                  <w:sz w:val="24"/>
                  <w:szCs w:val="24"/>
                </w:rPr>
                <w:t xml:space="preserve">Wash hands after working with the </w:t>
              </w:r>
              <w:r w:rsidR="00DE5AB9" w:rsidRPr="0057229C">
                <w:rPr>
                  <w:rFonts w:ascii="Arial" w:hAnsi="Arial" w:cs="Arial"/>
                  <w:sz w:val="24"/>
                  <w:szCs w:val="24"/>
                </w:rPr>
                <w:t>hazardous substances and when leaving the lab/shop</w:t>
              </w:r>
              <w:r w:rsidR="008161C0" w:rsidRPr="0057229C">
                <w:rPr>
                  <w:rFonts w:ascii="Arial" w:hAnsi="Arial" w:cs="Arial"/>
                  <w:sz w:val="24"/>
                  <w:szCs w:val="24"/>
                </w:rPr>
                <w:t>.</w:t>
              </w:r>
            </w:sdtContent>
          </w:sdt>
        </w:p>
      </w:sdtContent>
    </w:sdt>
    <w:p w14:paraId="00242C8D" w14:textId="77777777" w:rsidR="008161C0" w:rsidRPr="0057229C" w:rsidRDefault="008161C0" w:rsidP="008161C0">
      <w:pPr>
        <w:rPr>
          <w:rFonts w:ascii="Arial" w:hAnsi="Arial" w:cs="Arial"/>
          <w:b/>
          <w:sz w:val="24"/>
          <w:szCs w:val="24"/>
          <w:u w:val="single"/>
        </w:rPr>
      </w:pPr>
      <w:r w:rsidRPr="0057229C">
        <w:rPr>
          <w:rFonts w:ascii="Arial" w:hAnsi="Arial" w:cs="Arial"/>
          <w:b/>
          <w:sz w:val="24"/>
          <w:szCs w:val="24"/>
          <w:u w:val="single"/>
        </w:rPr>
        <w:t>First Aid Procedures</w:t>
      </w:r>
      <w:r w:rsidR="005C007F" w:rsidRPr="0057229C">
        <w:rPr>
          <w:rFonts w:ascii="Arial" w:hAnsi="Arial" w:cs="Arial"/>
          <w:b/>
          <w:sz w:val="24"/>
          <w:szCs w:val="24"/>
          <w:u w:val="single"/>
        </w:rPr>
        <w:t xml:space="preserve"> for Chemical Exposures</w:t>
      </w:r>
    </w:p>
    <w:p w14:paraId="079208E9" w14:textId="77777777" w:rsidR="00333B75" w:rsidRPr="0057229C" w:rsidRDefault="00333B75" w:rsidP="008161C0">
      <w:pPr>
        <w:pStyle w:val="NoSpacing"/>
        <w:rPr>
          <w:rFonts w:ascii="Arial" w:hAnsi="Arial" w:cs="Arial"/>
          <w:b/>
          <w:sz w:val="24"/>
          <w:szCs w:val="24"/>
        </w:rPr>
      </w:pPr>
    </w:p>
    <w:p w14:paraId="086C9A34" w14:textId="1F771D1D" w:rsidR="008161C0" w:rsidRPr="0057229C" w:rsidRDefault="008161C0" w:rsidP="008161C0">
      <w:pPr>
        <w:pStyle w:val="NoSpacing"/>
        <w:rPr>
          <w:rFonts w:ascii="Arial" w:hAnsi="Arial" w:cs="Arial"/>
          <w:b/>
          <w:sz w:val="24"/>
          <w:szCs w:val="24"/>
        </w:rPr>
      </w:pPr>
      <w:r w:rsidRPr="0057229C">
        <w:rPr>
          <w:rFonts w:ascii="Arial" w:hAnsi="Arial" w:cs="Arial"/>
          <w:b/>
          <w:sz w:val="24"/>
          <w:szCs w:val="24"/>
        </w:rPr>
        <w:t>In case of skin contact</w:t>
      </w:r>
      <w:r w:rsidR="00124783" w:rsidRPr="0057229C">
        <w:rPr>
          <w:rFonts w:ascii="Arial" w:hAnsi="Arial" w:cs="Arial"/>
          <w:b/>
          <w:sz w:val="24"/>
          <w:szCs w:val="24"/>
        </w:rPr>
        <w:t xml:space="preserve"> (bleach; sodium hydroxide)</w:t>
      </w:r>
      <w:r w:rsidR="00333B75" w:rsidRPr="0057229C">
        <w:rPr>
          <w:rFonts w:ascii="Arial" w:hAnsi="Arial" w:cs="Arial"/>
          <w:b/>
          <w:sz w:val="24"/>
          <w:szCs w:val="24"/>
        </w:rPr>
        <w:t>:</w:t>
      </w:r>
    </w:p>
    <w:sdt>
      <w:sdtPr>
        <w:rPr>
          <w:rFonts w:ascii="Arial" w:hAnsi="Arial" w:cs="Arial"/>
          <w:b/>
          <w:sz w:val="24"/>
          <w:szCs w:val="24"/>
        </w:rPr>
        <w:id w:val="1394623352"/>
      </w:sdtPr>
      <w:sdtEndPr/>
      <w:sdtContent>
        <w:sdt>
          <w:sdtPr>
            <w:rPr>
              <w:rFonts w:ascii="Arial" w:hAnsi="Arial" w:cs="Arial"/>
              <w:sz w:val="24"/>
              <w:szCs w:val="24"/>
            </w:rPr>
            <w:id w:val="205536069"/>
          </w:sdtPr>
          <w:sdtEndPr/>
          <w:sdtContent>
            <w:p w14:paraId="49648246" w14:textId="77777777" w:rsidR="008161C0" w:rsidRPr="0057229C" w:rsidRDefault="008161C0" w:rsidP="008161C0">
              <w:pPr>
                <w:autoSpaceDE w:val="0"/>
                <w:autoSpaceDN w:val="0"/>
                <w:adjustRightInd w:val="0"/>
                <w:spacing w:after="0" w:line="240" w:lineRule="auto"/>
                <w:rPr>
                  <w:rFonts w:ascii="Arial" w:hAnsi="Arial" w:cs="Arial"/>
                  <w:sz w:val="24"/>
                  <w:szCs w:val="24"/>
                </w:rPr>
              </w:pPr>
              <w:r w:rsidRPr="0057229C">
                <w:rPr>
                  <w:rFonts w:ascii="Arial" w:hAnsi="Arial" w:cs="Arial"/>
                  <w:sz w:val="24"/>
                  <w:szCs w:val="24"/>
                </w:rPr>
                <w:t>In case of contact, immediately flush skin with plenty of water for at least 15 minutes while removing contaminated clothing and shoes.  Cold water may be used.  Wash clothing before reuse. Thoroughly clean shoes before reuse. Get medical attention</w:t>
              </w:r>
              <w:r w:rsidR="00DE5AB9" w:rsidRPr="0057229C">
                <w:rPr>
                  <w:rFonts w:ascii="Arial" w:hAnsi="Arial" w:cs="Arial"/>
                  <w:sz w:val="24"/>
                  <w:szCs w:val="24"/>
                </w:rPr>
                <w:t>,</w:t>
              </w:r>
              <w:r w:rsidRPr="0057229C">
                <w:rPr>
                  <w:rFonts w:ascii="Arial" w:hAnsi="Arial" w:cs="Arial"/>
                  <w:sz w:val="24"/>
                  <w:szCs w:val="24"/>
                </w:rPr>
                <w:t xml:space="preserve"> </w:t>
              </w:r>
              <w:r w:rsidR="00DE5AB9" w:rsidRPr="0057229C">
                <w:rPr>
                  <w:rFonts w:ascii="Arial" w:hAnsi="Arial" w:cs="Arial"/>
                  <w:sz w:val="24"/>
                  <w:szCs w:val="24"/>
                </w:rPr>
                <w:t xml:space="preserve">as </w:t>
              </w:r>
              <w:r w:rsidR="00E47A84" w:rsidRPr="0057229C">
                <w:rPr>
                  <w:rFonts w:ascii="Arial" w:hAnsi="Arial" w:cs="Arial"/>
                  <w:sz w:val="24"/>
                  <w:szCs w:val="24"/>
                </w:rPr>
                <w:t>necessary</w:t>
              </w:r>
              <w:r w:rsidRPr="0057229C">
                <w:rPr>
                  <w:rFonts w:ascii="Arial" w:hAnsi="Arial" w:cs="Arial"/>
                  <w:sz w:val="24"/>
                  <w:szCs w:val="24"/>
                </w:rPr>
                <w:t>.</w:t>
              </w:r>
            </w:p>
          </w:sdtContent>
        </w:sdt>
      </w:sdtContent>
    </w:sdt>
    <w:p w14:paraId="2FE698EA" w14:textId="77777777" w:rsidR="008161C0" w:rsidRPr="0057229C" w:rsidRDefault="008161C0" w:rsidP="008161C0">
      <w:pPr>
        <w:pStyle w:val="NoSpacing"/>
        <w:rPr>
          <w:rFonts w:ascii="Arial" w:hAnsi="Arial" w:cs="Arial"/>
          <w:b/>
          <w:sz w:val="24"/>
          <w:szCs w:val="24"/>
        </w:rPr>
      </w:pPr>
    </w:p>
    <w:p w14:paraId="3C85088C" w14:textId="230B720C" w:rsidR="008161C0" w:rsidRPr="0057229C" w:rsidRDefault="008161C0" w:rsidP="008161C0">
      <w:pPr>
        <w:pStyle w:val="NoSpacing"/>
        <w:rPr>
          <w:rFonts w:ascii="Arial" w:hAnsi="Arial" w:cs="Arial"/>
          <w:b/>
          <w:sz w:val="24"/>
          <w:szCs w:val="24"/>
        </w:rPr>
      </w:pPr>
      <w:r w:rsidRPr="0057229C">
        <w:rPr>
          <w:rFonts w:ascii="Arial" w:hAnsi="Arial" w:cs="Arial"/>
          <w:b/>
          <w:sz w:val="24"/>
          <w:szCs w:val="24"/>
        </w:rPr>
        <w:t>In case of eye contact</w:t>
      </w:r>
      <w:r w:rsidR="00124783" w:rsidRPr="0057229C">
        <w:rPr>
          <w:rFonts w:ascii="Arial" w:hAnsi="Arial" w:cs="Arial"/>
          <w:b/>
          <w:sz w:val="24"/>
          <w:szCs w:val="24"/>
        </w:rPr>
        <w:t xml:space="preserve"> (sodium salicylate; bleach; sodium hydroxide)</w:t>
      </w:r>
      <w:r w:rsidR="00333B75" w:rsidRPr="0057229C">
        <w:rPr>
          <w:rFonts w:ascii="Arial" w:hAnsi="Arial" w:cs="Arial"/>
          <w:b/>
          <w:sz w:val="24"/>
          <w:szCs w:val="24"/>
        </w:rPr>
        <w:t>:</w:t>
      </w:r>
    </w:p>
    <w:sdt>
      <w:sdtPr>
        <w:rPr>
          <w:rFonts w:ascii="Arial" w:hAnsi="Arial" w:cs="Arial"/>
          <w:b/>
          <w:sz w:val="24"/>
          <w:szCs w:val="24"/>
        </w:rPr>
        <w:id w:val="1580789485"/>
      </w:sdtPr>
      <w:sdtEndPr/>
      <w:sdtContent>
        <w:sdt>
          <w:sdtPr>
            <w:rPr>
              <w:rFonts w:ascii="Arial" w:hAnsi="Arial" w:cs="Arial"/>
              <w:sz w:val="24"/>
              <w:szCs w:val="24"/>
            </w:rPr>
            <w:id w:val="-1833982024"/>
          </w:sdtPr>
          <w:sdtEndPr/>
          <w:sdtContent>
            <w:p w14:paraId="56A5BDE5" w14:textId="77777777" w:rsidR="008161C0" w:rsidRPr="0057229C" w:rsidRDefault="00DE5AB9" w:rsidP="008161C0">
              <w:pPr>
                <w:autoSpaceDE w:val="0"/>
                <w:autoSpaceDN w:val="0"/>
                <w:adjustRightInd w:val="0"/>
                <w:spacing w:after="0" w:line="240" w:lineRule="auto"/>
                <w:rPr>
                  <w:rFonts w:ascii="Arial" w:hAnsi="Arial" w:cs="Arial"/>
                  <w:sz w:val="24"/>
                  <w:szCs w:val="24"/>
                </w:rPr>
              </w:pPr>
              <w:r w:rsidRPr="0057229C">
                <w:rPr>
                  <w:rFonts w:ascii="Arial" w:hAnsi="Arial" w:cs="Arial"/>
                  <w:sz w:val="24"/>
                  <w:szCs w:val="24"/>
                </w:rPr>
                <w:t>I</w:t>
              </w:r>
              <w:r w:rsidR="008161C0" w:rsidRPr="0057229C">
                <w:rPr>
                  <w:rFonts w:ascii="Arial" w:hAnsi="Arial" w:cs="Arial"/>
                  <w:sz w:val="24"/>
                  <w:szCs w:val="24"/>
                </w:rPr>
                <w:t xml:space="preserve">mmediately flush eyes with plenty of water for at least 15 minutes. </w:t>
              </w:r>
              <w:r w:rsidR="005C007F" w:rsidRPr="0057229C">
                <w:rPr>
                  <w:rFonts w:ascii="Arial" w:hAnsi="Arial" w:cs="Arial"/>
                  <w:sz w:val="24"/>
                  <w:szCs w:val="24"/>
                </w:rPr>
                <w:t xml:space="preserve">Check for and remove any contact lenses. </w:t>
              </w:r>
              <w:r w:rsidR="008161C0" w:rsidRPr="0057229C">
                <w:rPr>
                  <w:rFonts w:ascii="Arial" w:hAnsi="Arial" w:cs="Arial"/>
                  <w:sz w:val="24"/>
                  <w:szCs w:val="24"/>
                </w:rPr>
                <w:t>Get medical attention.</w:t>
              </w:r>
            </w:p>
          </w:sdtContent>
        </w:sdt>
      </w:sdtContent>
    </w:sdt>
    <w:p w14:paraId="7D883F59" w14:textId="77777777" w:rsidR="000A6EF7" w:rsidRPr="0057229C" w:rsidRDefault="000A6EF7" w:rsidP="008161C0">
      <w:pPr>
        <w:pStyle w:val="NoSpacing"/>
        <w:rPr>
          <w:rFonts w:ascii="Arial" w:hAnsi="Arial" w:cs="Arial"/>
          <w:b/>
          <w:sz w:val="24"/>
          <w:szCs w:val="24"/>
        </w:rPr>
      </w:pPr>
    </w:p>
    <w:p w14:paraId="4A637A19" w14:textId="77777777" w:rsidR="00431C2E" w:rsidRPr="0057229C" w:rsidRDefault="008161C0" w:rsidP="00431C2E">
      <w:pPr>
        <w:autoSpaceDE w:val="0"/>
        <w:autoSpaceDN w:val="0"/>
        <w:adjustRightInd w:val="0"/>
        <w:spacing w:after="0" w:line="240" w:lineRule="auto"/>
        <w:rPr>
          <w:rFonts w:ascii="Arial" w:hAnsi="Arial" w:cs="Arial"/>
          <w:b/>
          <w:sz w:val="24"/>
          <w:szCs w:val="24"/>
        </w:rPr>
      </w:pPr>
      <w:r w:rsidRPr="0057229C">
        <w:rPr>
          <w:rFonts w:ascii="Arial" w:hAnsi="Arial" w:cs="Arial"/>
          <w:b/>
          <w:sz w:val="24"/>
          <w:szCs w:val="24"/>
        </w:rPr>
        <w:t>If swallowed</w:t>
      </w:r>
      <w:r w:rsidR="00D10E8A" w:rsidRPr="0057229C">
        <w:rPr>
          <w:rFonts w:ascii="Arial" w:hAnsi="Arial" w:cs="Arial"/>
          <w:b/>
          <w:sz w:val="24"/>
          <w:szCs w:val="24"/>
        </w:rPr>
        <w:t xml:space="preserve">:   </w:t>
      </w:r>
    </w:p>
    <w:p w14:paraId="45813694" w14:textId="77777777" w:rsidR="00431C2E" w:rsidRPr="0057229C" w:rsidRDefault="00431C2E" w:rsidP="00431C2E">
      <w:pPr>
        <w:autoSpaceDE w:val="0"/>
        <w:autoSpaceDN w:val="0"/>
        <w:adjustRightInd w:val="0"/>
        <w:spacing w:after="0" w:line="240" w:lineRule="auto"/>
        <w:rPr>
          <w:rFonts w:ascii="Arial" w:hAnsi="Arial" w:cs="Arial"/>
          <w:b/>
          <w:sz w:val="24"/>
          <w:szCs w:val="24"/>
        </w:rPr>
      </w:pPr>
    </w:p>
    <w:p w14:paraId="528515CC" w14:textId="77777777" w:rsidR="00431C2E" w:rsidRPr="0057229C" w:rsidRDefault="00A87786" w:rsidP="00574E26">
      <w:pPr>
        <w:pStyle w:val="ListParagraph"/>
        <w:numPr>
          <w:ilvl w:val="0"/>
          <w:numId w:val="17"/>
        </w:numPr>
        <w:autoSpaceDE w:val="0"/>
        <w:autoSpaceDN w:val="0"/>
        <w:adjustRightInd w:val="0"/>
        <w:spacing w:after="0" w:line="240" w:lineRule="auto"/>
        <w:rPr>
          <w:rFonts w:ascii="Arial" w:hAnsi="Arial" w:cs="Arial"/>
          <w:sz w:val="24"/>
          <w:szCs w:val="24"/>
        </w:rPr>
      </w:pPr>
      <w:r w:rsidRPr="0057229C">
        <w:rPr>
          <w:rFonts w:ascii="Arial" w:hAnsi="Arial" w:cs="Arial"/>
          <w:sz w:val="24"/>
          <w:szCs w:val="24"/>
        </w:rPr>
        <w:t>Sodium nitroprusside</w:t>
      </w:r>
    </w:p>
    <w:p w14:paraId="0CAFA427" w14:textId="2287693D" w:rsidR="00A87786" w:rsidRPr="0057229C" w:rsidRDefault="00A87786" w:rsidP="00574E26">
      <w:pPr>
        <w:pStyle w:val="ListParagraph"/>
        <w:numPr>
          <w:ilvl w:val="1"/>
          <w:numId w:val="17"/>
        </w:numPr>
        <w:autoSpaceDE w:val="0"/>
        <w:autoSpaceDN w:val="0"/>
        <w:adjustRightInd w:val="0"/>
        <w:spacing w:after="0" w:line="240" w:lineRule="auto"/>
        <w:rPr>
          <w:rFonts w:ascii="Arial" w:hAnsi="Arial" w:cs="Arial"/>
          <w:sz w:val="24"/>
          <w:szCs w:val="24"/>
        </w:rPr>
      </w:pPr>
      <w:r w:rsidRPr="0057229C">
        <w:rPr>
          <w:rFonts w:ascii="Arial" w:hAnsi="Arial" w:cs="Arial"/>
          <w:sz w:val="24"/>
          <w:szCs w:val="24"/>
        </w:rPr>
        <w:t>Immediately call a POISON CENTER or doc</w:t>
      </w:r>
      <w:r w:rsidR="00431C2E" w:rsidRPr="0057229C">
        <w:rPr>
          <w:rFonts w:ascii="Arial" w:hAnsi="Arial" w:cs="Arial"/>
          <w:sz w:val="24"/>
          <w:szCs w:val="24"/>
        </w:rPr>
        <w:t>tor/physician.</w:t>
      </w:r>
      <w:r w:rsidRPr="0057229C">
        <w:rPr>
          <w:rFonts w:ascii="Arial" w:hAnsi="Arial" w:cs="Arial"/>
          <w:sz w:val="24"/>
          <w:szCs w:val="24"/>
        </w:rPr>
        <w:t xml:space="preserve"> If swallowed, rinse mouth</w:t>
      </w:r>
    </w:p>
    <w:p w14:paraId="4A96D51F" w14:textId="0C01C2C0" w:rsidR="003C5A42" w:rsidRPr="0057229C" w:rsidRDefault="003C5A42" w:rsidP="00574E26">
      <w:pPr>
        <w:pStyle w:val="NoSpacing"/>
        <w:numPr>
          <w:ilvl w:val="0"/>
          <w:numId w:val="16"/>
        </w:numPr>
        <w:rPr>
          <w:rFonts w:ascii="Arial" w:hAnsi="Arial" w:cs="Arial"/>
          <w:sz w:val="24"/>
          <w:szCs w:val="24"/>
        </w:rPr>
      </w:pPr>
      <w:r w:rsidRPr="0057229C">
        <w:rPr>
          <w:rFonts w:ascii="Arial" w:hAnsi="Arial" w:cs="Arial"/>
          <w:sz w:val="24"/>
          <w:szCs w:val="24"/>
        </w:rPr>
        <w:t>Sodium salicylate</w:t>
      </w:r>
    </w:p>
    <w:p w14:paraId="06F5631B" w14:textId="177AE6B2" w:rsidR="003C5A42" w:rsidRPr="0057229C" w:rsidRDefault="003C5A42" w:rsidP="00574E26">
      <w:pPr>
        <w:pStyle w:val="NoSpacing"/>
        <w:numPr>
          <w:ilvl w:val="1"/>
          <w:numId w:val="16"/>
        </w:numPr>
        <w:ind w:left="1440"/>
        <w:rPr>
          <w:rFonts w:ascii="Arial" w:hAnsi="Arial" w:cs="Arial"/>
          <w:sz w:val="24"/>
          <w:szCs w:val="24"/>
        </w:rPr>
      </w:pPr>
      <w:r w:rsidRPr="0057229C">
        <w:rPr>
          <w:rFonts w:ascii="Arial" w:hAnsi="Arial" w:cs="Arial"/>
          <w:sz w:val="24"/>
          <w:szCs w:val="24"/>
        </w:rPr>
        <w:t xml:space="preserve">Call a POISON CENTER or doctor/physician if you feel unwell; Rinse mouth </w:t>
      </w:r>
    </w:p>
    <w:p w14:paraId="2E7CD7BD" w14:textId="77777777" w:rsidR="008161C0" w:rsidRPr="0057229C" w:rsidRDefault="008161C0" w:rsidP="008161C0">
      <w:pPr>
        <w:rPr>
          <w:rFonts w:ascii="Arial" w:hAnsi="Arial" w:cs="Arial"/>
          <w:b/>
          <w:sz w:val="24"/>
          <w:szCs w:val="24"/>
        </w:rPr>
      </w:pPr>
    </w:p>
    <w:p w14:paraId="066D493A" w14:textId="77777777" w:rsidR="008161C0" w:rsidRPr="0057229C" w:rsidRDefault="008161C0" w:rsidP="008161C0">
      <w:pPr>
        <w:rPr>
          <w:rFonts w:ascii="Arial" w:hAnsi="Arial" w:cs="Arial"/>
          <w:b/>
          <w:sz w:val="24"/>
          <w:szCs w:val="24"/>
          <w:u w:val="single"/>
        </w:rPr>
      </w:pPr>
      <w:r w:rsidRPr="0057229C">
        <w:rPr>
          <w:rFonts w:ascii="Arial" w:hAnsi="Arial" w:cs="Arial"/>
          <w:b/>
          <w:sz w:val="24"/>
          <w:szCs w:val="24"/>
          <w:u w:val="single"/>
        </w:rPr>
        <w:t>Special Handling and Storage Requirements</w:t>
      </w:r>
    </w:p>
    <w:p w14:paraId="299EE833" w14:textId="43C9BC16" w:rsidR="008161C0" w:rsidRPr="0057229C" w:rsidRDefault="008161C0" w:rsidP="008161C0">
      <w:pPr>
        <w:rPr>
          <w:rStyle w:val="Style5"/>
          <w:rFonts w:cs="Arial"/>
          <w:sz w:val="24"/>
          <w:szCs w:val="24"/>
        </w:rPr>
      </w:pPr>
      <w:r w:rsidRPr="0057229C">
        <w:rPr>
          <w:rFonts w:ascii="Arial" w:hAnsi="Arial" w:cs="Arial"/>
          <w:sz w:val="24"/>
          <w:szCs w:val="24"/>
        </w:rPr>
        <w:t xml:space="preserve"> </w:t>
      </w:r>
      <w:r w:rsidRPr="0057229C">
        <w:rPr>
          <w:rStyle w:val="Style5"/>
          <w:rFonts w:cs="Arial"/>
          <w:sz w:val="24"/>
          <w:szCs w:val="24"/>
        </w:rPr>
        <w:t xml:space="preserve">  </w:t>
      </w:r>
      <w:r w:rsidR="00124783" w:rsidRPr="0057229C">
        <w:rPr>
          <w:rStyle w:val="Style5"/>
          <w:rFonts w:cs="Arial"/>
          <w:sz w:val="24"/>
          <w:szCs w:val="24"/>
        </w:rPr>
        <w:tab/>
      </w:r>
    </w:p>
    <w:p w14:paraId="621ED488" w14:textId="626466B0" w:rsidR="00545616" w:rsidRPr="0057229C" w:rsidRDefault="00545616" w:rsidP="00574E26">
      <w:pPr>
        <w:pStyle w:val="NoSpacing"/>
        <w:numPr>
          <w:ilvl w:val="0"/>
          <w:numId w:val="16"/>
        </w:numPr>
        <w:rPr>
          <w:rFonts w:ascii="Arial" w:hAnsi="Arial" w:cs="Arial"/>
          <w:sz w:val="24"/>
          <w:szCs w:val="24"/>
        </w:rPr>
      </w:pPr>
      <w:r w:rsidRPr="0057229C">
        <w:rPr>
          <w:rFonts w:ascii="Arial" w:hAnsi="Arial" w:cs="Arial"/>
          <w:sz w:val="24"/>
          <w:szCs w:val="24"/>
        </w:rPr>
        <w:t>Sodium salicylate</w:t>
      </w:r>
      <w:r w:rsidR="00CC13EE" w:rsidRPr="0057229C">
        <w:rPr>
          <w:rFonts w:ascii="Arial" w:hAnsi="Arial" w:cs="Arial"/>
          <w:sz w:val="24"/>
          <w:szCs w:val="24"/>
        </w:rPr>
        <w:t xml:space="preserve"> </w:t>
      </w:r>
    </w:p>
    <w:p w14:paraId="541C427C" w14:textId="77777777" w:rsidR="00BE6D6E" w:rsidRPr="0057229C" w:rsidRDefault="00545616" w:rsidP="00574E26">
      <w:pPr>
        <w:pStyle w:val="NoSpacing"/>
        <w:numPr>
          <w:ilvl w:val="1"/>
          <w:numId w:val="16"/>
        </w:numPr>
        <w:ind w:left="1440"/>
        <w:rPr>
          <w:rFonts w:ascii="Arial" w:hAnsi="Arial" w:cs="Arial"/>
          <w:sz w:val="24"/>
          <w:szCs w:val="24"/>
        </w:rPr>
      </w:pPr>
      <w:r w:rsidRPr="0057229C">
        <w:rPr>
          <w:rFonts w:ascii="Arial" w:hAnsi="Arial" w:cs="Arial"/>
          <w:sz w:val="24"/>
          <w:szCs w:val="24"/>
        </w:rPr>
        <w:t>Protect from light</w:t>
      </w:r>
    </w:p>
    <w:p w14:paraId="30D54673" w14:textId="4424CE1C" w:rsidR="00BE6D6E" w:rsidRPr="0057229C" w:rsidRDefault="00BE6D6E" w:rsidP="00574E26">
      <w:pPr>
        <w:pStyle w:val="NoSpacing"/>
        <w:numPr>
          <w:ilvl w:val="0"/>
          <w:numId w:val="16"/>
        </w:numPr>
        <w:rPr>
          <w:rFonts w:ascii="Arial" w:hAnsi="Arial" w:cs="Arial"/>
          <w:sz w:val="24"/>
          <w:szCs w:val="24"/>
        </w:rPr>
      </w:pPr>
      <w:r w:rsidRPr="0057229C">
        <w:rPr>
          <w:rFonts w:ascii="Arial" w:hAnsi="Arial" w:cs="Arial"/>
          <w:sz w:val="24"/>
          <w:szCs w:val="24"/>
        </w:rPr>
        <w:t>Sodium hypochlorite</w:t>
      </w:r>
      <w:r w:rsidR="00124783" w:rsidRPr="0057229C">
        <w:rPr>
          <w:rFonts w:ascii="Arial" w:hAnsi="Arial" w:cs="Arial"/>
          <w:sz w:val="24"/>
          <w:szCs w:val="24"/>
        </w:rPr>
        <w:t xml:space="preserve"> </w:t>
      </w:r>
    </w:p>
    <w:p w14:paraId="27C6780A" w14:textId="1D084C50" w:rsidR="00BE6D6E" w:rsidRPr="0057229C" w:rsidRDefault="00BE6D6E" w:rsidP="00574E26">
      <w:pPr>
        <w:pStyle w:val="NoSpacing"/>
        <w:numPr>
          <w:ilvl w:val="1"/>
          <w:numId w:val="16"/>
        </w:numPr>
        <w:ind w:left="1440"/>
        <w:rPr>
          <w:rFonts w:ascii="Arial" w:hAnsi="Arial" w:cs="Arial"/>
          <w:sz w:val="24"/>
          <w:szCs w:val="24"/>
        </w:rPr>
      </w:pPr>
      <w:r w:rsidRPr="0057229C">
        <w:rPr>
          <w:rFonts w:ascii="Arial" w:hAnsi="Arial" w:cs="Arial"/>
          <w:sz w:val="24"/>
          <w:szCs w:val="24"/>
        </w:rPr>
        <w:t>Air Sensitive</w:t>
      </w:r>
      <w:r w:rsidR="00124783" w:rsidRPr="0057229C">
        <w:rPr>
          <w:rFonts w:ascii="Arial" w:hAnsi="Arial" w:cs="Arial"/>
          <w:sz w:val="24"/>
          <w:szCs w:val="24"/>
        </w:rPr>
        <w:t>.</w:t>
      </w:r>
      <w:r w:rsidR="00CC13EE" w:rsidRPr="0057229C">
        <w:rPr>
          <w:rFonts w:ascii="Arial" w:hAnsi="Arial" w:cs="Arial"/>
          <w:sz w:val="24"/>
          <w:szCs w:val="24"/>
        </w:rPr>
        <w:t xml:space="preserve"> </w:t>
      </w:r>
      <w:r w:rsidRPr="0057229C">
        <w:rPr>
          <w:rFonts w:ascii="Arial" w:hAnsi="Arial" w:cs="Arial"/>
          <w:sz w:val="24"/>
          <w:szCs w:val="24"/>
        </w:rPr>
        <w:t xml:space="preserve">Sensitive to light. Store in light-resistant containers </w:t>
      </w:r>
    </w:p>
    <w:p w14:paraId="4DD37463" w14:textId="77777777" w:rsidR="00CC13EE" w:rsidRPr="0057229C" w:rsidRDefault="00CC13EE" w:rsidP="00574E26">
      <w:pPr>
        <w:pStyle w:val="NoSpacing"/>
        <w:numPr>
          <w:ilvl w:val="0"/>
          <w:numId w:val="16"/>
        </w:numPr>
        <w:rPr>
          <w:rFonts w:ascii="Arial" w:hAnsi="Arial" w:cs="Arial"/>
          <w:sz w:val="24"/>
          <w:szCs w:val="24"/>
        </w:rPr>
      </w:pPr>
    </w:p>
    <w:p w14:paraId="503EB3DC" w14:textId="77777777" w:rsidR="00DE7233" w:rsidRPr="0057229C" w:rsidRDefault="00DE7233" w:rsidP="008161C0">
      <w:pPr>
        <w:rPr>
          <w:rFonts w:ascii="Arial" w:hAnsi="Arial" w:cs="Arial"/>
          <w:b/>
          <w:sz w:val="24"/>
          <w:szCs w:val="24"/>
        </w:rPr>
      </w:pPr>
    </w:p>
    <w:p w14:paraId="1086D5C4" w14:textId="77777777" w:rsidR="008161C0" w:rsidRPr="0057229C" w:rsidRDefault="008161C0" w:rsidP="008161C0">
      <w:pPr>
        <w:rPr>
          <w:rFonts w:ascii="Arial" w:hAnsi="Arial" w:cs="Arial"/>
          <w:b/>
          <w:sz w:val="24"/>
          <w:szCs w:val="24"/>
          <w:u w:val="single"/>
        </w:rPr>
      </w:pPr>
      <w:r w:rsidRPr="0057229C">
        <w:rPr>
          <w:rFonts w:ascii="Arial" w:hAnsi="Arial" w:cs="Arial"/>
          <w:b/>
          <w:sz w:val="24"/>
          <w:szCs w:val="24"/>
          <w:u w:val="single"/>
        </w:rPr>
        <w:t xml:space="preserve">Spill and Accident Procedure </w:t>
      </w:r>
    </w:p>
    <w:p w14:paraId="1FC387B0" w14:textId="77777777" w:rsidR="008161C0" w:rsidRPr="0057229C" w:rsidRDefault="008161C0" w:rsidP="008161C0">
      <w:pPr>
        <w:rPr>
          <w:rFonts w:ascii="Arial" w:hAnsi="Arial" w:cs="Arial"/>
          <w:b/>
          <w:sz w:val="24"/>
          <w:szCs w:val="24"/>
        </w:rPr>
      </w:pPr>
      <w:r w:rsidRPr="0057229C">
        <w:rPr>
          <w:rFonts w:ascii="Arial" w:hAnsi="Arial" w:cs="Arial"/>
          <w:b/>
          <w:sz w:val="24"/>
          <w:szCs w:val="24"/>
        </w:rPr>
        <w:t xml:space="preserve">Chemical Spill </w:t>
      </w:r>
      <w:r w:rsidRPr="0057229C">
        <w:rPr>
          <w:rFonts w:ascii="Arial" w:hAnsi="Arial" w:cs="Arial"/>
          <w:b/>
          <w:bCs/>
          <w:iCs/>
          <w:sz w:val="24"/>
          <w:szCs w:val="24"/>
        </w:rPr>
        <w:t>Dial</w:t>
      </w:r>
      <w:r w:rsidRPr="0057229C">
        <w:rPr>
          <w:rFonts w:ascii="Arial" w:hAnsi="Arial" w:cs="Arial"/>
          <w:b/>
          <w:bCs/>
          <w:iCs/>
          <w:color w:val="FF0000"/>
          <w:sz w:val="24"/>
          <w:szCs w:val="24"/>
        </w:rPr>
        <w:t xml:space="preserve"> 911</w:t>
      </w:r>
      <w:r w:rsidRPr="0057229C">
        <w:rPr>
          <w:rFonts w:ascii="Arial" w:hAnsi="Arial" w:cs="Arial"/>
          <w:b/>
          <w:bCs/>
          <w:iCs/>
          <w:sz w:val="24"/>
          <w:szCs w:val="24"/>
        </w:rPr>
        <w:t xml:space="preserve"> and 756-</w:t>
      </w:r>
      <w:r w:rsidR="00333B75" w:rsidRPr="0057229C">
        <w:rPr>
          <w:rFonts w:ascii="Arial" w:hAnsi="Arial" w:cs="Arial"/>
          <w:b/>
          <w:bCs/>
          <w:iCs/>
          <w:sz w:val="24"/>
          <w:szCs w:val="24"/>
        </w:rPr>
        <w:t>6661</w:t>
      </w:r>
    </w:p>
    <w:p w14:paraId="2B39295B" w14:textId="77777777" w:rsidR="008161C0" w:rsidRPr="0057229C" w:rsidRDefault="008161C0" w:rsidP="008161C0">
      <w:pPr>
        <w:rPr>
          <w:rFonts w:ascii="Arial" w:hAnsi="Arial" w:cs="Arial"/>
          <w:b/>
          <w:sz w:val="24"/>
          <w:szCs w:val="24"/>
        </w:rPr>
      </w:pPr>
      <w:r w:rsidRPr="0057229C">
        <w:rPr>
          <w:rFonts w:ascii="Arial" w:hAnsi="Arial" w:cs="Arial"/>
          <w:b/>
          <w:sz w:val="24"/>
          <w:szCs w:val="24"/>
        </w:rPr>
        <w:t xml:space="preserve">Spill </w:t>
      </w:r>
      <w:r w:rsidRPr="0057229C">
        <w:rPr>
          <w:rFonts w:ascii="Arial" w:hAnsi="Arial" w:cs="Arial"/>
          <w:sz w:val="24"/>
          <w:szCs w:val="24"/>
        </w:rPr>
        <w:t xml:space="preserve">– Assess the extent of danger.  Help contaminated or injured persons.  Evacuate the spill area.  Avoid breathing vapors.  If </w:t>
      </w:r>
      <w:r w:rsidR="00DE5AB9" w:rsidRPr="0057229C">
        <w:rPr>
          <w:rFonts w:ascii="Arial" w:hAnsi="Arial" w:cs="Arial"/>
          <w:sz w:val="24"/>
          <w:szCs w:val="24"/>
        </w:rPr>
        <w:t>safe</w:t>
      </w:r>
      <w:r w:rsidRPr="0057229C">
        <w:rPr>
          <w:rFonts w:ascii="Arial" w:hAnsi="Arial" w:cs="Arial"/>
          <w:sz w:val="24"/>
          <w:szCs w:val="24"/>
        </w:rPr>
        <w:t>, confine the spill to a small area using a spill kit or absorbent material. Keep others from entering contaminated area (e.g., use caution tape, barriers, etc.).</w:t>
      </w:r>
      <w:r w:rsidRPr="0057229C">
        <w:rPr>
          <w:rFonts w:ascii="Arial" w:hAnsi="Arial" w:cs="Arial"/>
          <w:b/>
          <w:sz w:val="24"/>
          <w:szCs w:val="24"/>
        </w:rPr>
        <w:t xml:space="preserve">  </w:t>
      </w:r>
    </w:p>
    <w:p w14:paraId="4AF4474C" w14:textId="77777777" w:rsidR="008161C0" w:rsidRPr="0057229C" w:rsidRDefault="008161C0" w:rsidP="008161C0">
      <w:pPr>
        <w:rPr>
          <w:rFonts w:ascii="Arial" w:hAnsi="Arial" w:cs="Arial"/>
          <w:b/>
          <w:sz w:val="24"/>
          <w:szCs w:val="24"/>
        </w:rPr>
      </w:pPr>
      <w:r w:rsidRPr="0057229C">
        <w:rPr>
          <w:rFonts w:ascii="Arial" w:hAnsi="Arial" w:cs="Arial"/>
          <w:b/>
          <w:sz w:val="24"/>
          <w:szCs w:val="24"/>
        </w:rPr>
        <w:t xml:space="preserve">Small (&lt;1 L) </w:t>
      </w:r>
      <w:r w:rsidRPr="0057229C">
        <w:rPr>
          <w:rFonts w:ascii="Arial" w:hAnsi="Arial" w:cs="Arial"/>
          <w:sz w:val="24"/>
          <w:szCs w:val="24"/>
        </w:rPr>
        <w:t xml:space="preserve">– If you have training, you may assist in the clean-up effort.  Use appropriate personal protective equipment and clean-up material.  Double bag spill waste </w:t>
      </w:r>
      <w:r w:rsidR="00DE5AB9" w:rsidRPr="0057229C">
        <w:rPr>
          <w:rFonts w:ascii="Arial" w:hAnsi="Arial" w:cs="Arial"/>
          <w:sz w:val="24"/>
          <w:szCs w:val="24"/>
        </w:rPr>
        <w:t xml:space="preserve">in </w:t>
      </w:r>
      <w:r w:rsidRPr="0057229C">
        <w:rPr>
          <w:rFonts w:ascii="Arial" w:hAnsi="Arial" w:cs="Arial"/>
          <w:sz w:val="24"/>
          <w:szCs w:val="24"/>
        </w:rPr>
        <w:t xml:space="preserve">plastic bags, label and </w:t>
      </w:r>
      <w:r w:rsidR="00DE5AB9" w:rsidRPr="0057229C">
        <w:rPr>
          <w:rFonts w:ascii="Arial" w:hAnsi="Arial" w:cs="Arial"/>
          <w:sz w:val="24"/>
          <w:szCs w:val="24"/>
        </w:rPr>
        <w:t xml:space="preserve">arrange </w:t>
      </w:r>
      <w:r w:rsidR="00EE51A6" w:rsidRPr="0057229C">
        <w:rPr>
          <w:rFonts w:ascii="Arial" w:hAnsi="Arial" w:cs="Arial"/>
          <w:sz w:val="24"/>
          <w:szCs w:val="24"/>
        </w:rPr>
        <w:t>hazardous waste</w:t>
      </w:r>
      <w:r w:rsidRPr="0057229C">
        <w:rPr>
          <w:rFonts w:ascii="Arial" w:hAnsi="Arial" w:cs="Arial"/>
          <w:sz w:val="24"/>
          <w:szCs w:val="24"/>
        </w:rPr>
        <w:t xml:space="preserve"> pick-up.</w:t>
      </w:r>
      <w:r w:rsidRPr="0057229C">
        <w:rPr>
          <w:rFonts w:ascii="Arial" w:hAnsi="Arial" w:cs="Arial"/>
          <w:b/>
          <w:sz w:val="24"/>
          <w:szCs w:val="24"/>
        </w:rPr>
        <w:t xml:space="preserve">  </w:t>
      </w:r>
    </w:p>
    <w:p w14:paraId="18601424" w14:textId="77777777" w:rsidR="008161C0" w:rsidRPr="0057229C" w:rsidRDefault="008161C0" w:rsidP="008161C0">
      <w:pPr>
        <w:rPr>
          <w:rFonts w:ascii="Arial" w:hAnsi="Arial" w:cs="Arial"/>
          <w:b/>
          <w:sz w:val="24"/>
          <w:szCs w:val="24"/>
        </w:rPr>
      </w:pPr>
      <w:r w:rsidRPr="0057229C">
        <w:rPr>
          <w:rFonts w:ascii="Arial" w:hAnsi="Arial" w:cs="Arial"/>
          <w:b/>
          <w:sz w:val="24"/>
          <w:szCs w:val="24"/>
        </w:rPr>
        <w:lastRenderedPageBreak/>
        <w:t xml:space="preserve">Large (&gt;1 L) </w:t>
      </w:r>
      <w:r w:rsidRPr="0057229C">
        <w:rPr>
          <w:rFonts w:ascii="Arial" w:hAnsi="Arial" w:cs="Arial"/>
          <w:sz w:val="24"/>
          <w:szCs w:val="24"/>
        </w:rPr>
        <w:t xml:space="preserve">– </w:t>
      </w:r>
      <w:r w:rsidR="00DE5AB9" w:rsidRPr="0057229C">
        <w:rPr>
          <w:rFonts w:ascii="Arial" w:hAnsi="Arial" w:cs="Arial"/>
          <w:sz w:val="24"/>
          <w:szCs w:val="24"/>
        </w:rPr>
        <w:t xml:space="preserve">Evacuate spill area.  </w:t>
      </w:r>
      <w:r w:rsidRPr="0057229C">
        <w:rPr>
          <w:rFonts w:ascii="Arial" w:hAnsi="Arial" w:cs="Arial"/>
          <w:sz w:val="24"/>
          <w:szCs w:val="24"/>
        </w:rPr>
        <w:t xml:space="preserve">Dial </w:t>
      </w:r>
      <w:r w:rsidRPr="0057229C">
        <w:rPr>
          <w:rFonts w:ascii="Arial" w:hAnsi="Arial" w:cs="Arial"/>
          <w:b/>
          <w:color w:val="FF0000"/>
          <w:sz w:val="24"/>
          <w:szCs w:val="24"/>
        </w:rPr>
        <w:t>911</w:t>
      </w:r>
      <w:r w:rsidRPr="0057229C">
        <w:rPr>
          <w:rFonts w:ascii="Arial" w:hAnsi="Arial" w:cs="Arial"/>
          <w:sz w:val="24"/>
          <w:szCs w:val="24"/>
        </w:rPr>
        <w:t xml:space="preserve"> and EH&amp;S at 756-6661 for assistance.</w:t>
      </w:r>
      <w:r w:rsidRPr="0057229C">
        <w:rPr>
          <w:rFonts w:ascii="Arial" w:hAnsi="Arial" w:cs="Arial"/>
          <w:b/>
          <w:sz w:val="24"/>
          <w:szCs w:val="24"/>
        </w:rPr>
        <w:t xml:space="preserve"> </w:t>
      </w:r>
      <w:r w:rsidR="005C007F" w:rsidRPr="0057229C">
        <w:rPr>
          <w:rFonts w:ascii="Arial" w:hAnsi="Arial" w:cs="Arial"/>
          <w:b/>
          <w:sz w:val="24"/>
          <w:szCs w:val="24"/>
        </w:rPr>
        <w:t xml:space="preserve"> </w:t>
      </w:r>
      <w:r w:rsidR="005C007F" w:rsidRPr="0057229C">
        <w:rPr>
          <w:rFonts w:ascii="Arial" w:hAnsi="Arial" w:cs="Arial"/>
          <w:sz w:val="24"/>
          <w:szCs w:val="24"/>
        </w:rPr>
        <w:t>Remain available in a safe, nearby location for emergency personnel.</w:t>
      </w:r>
    </w:p>
    <w:p w14:paraId="38F16146" w14:textId="77777777" w:rsidR="008161C0" w:rsidRPr="0057229C" w:rsidRDefault="008161C0" w:rsidP="008161C0">
      <w:pPr>
        <w:rPr>
          <w:rFonts w:ascii="Arial" w:hAnsi="Arial" w:cs="Arial"/>
          <w:b/>
          <w:sz w:val="24"/>
          <w:szCs w:val="24"/>
        </w:rPr>
      </w:pPr>
      <w:r w:rsidRPr="0057229C">
        <w:rPr>
          <w:rFonts w:ascii="Arial" w:hAnsi="Arial" w:cs="Arial"/>
          <w:b/>
          <w:sz w:val="24"/>
          <w:szCs w:val="24"/>
        </w:rPr>
        <w:t xml:space="preserve">Chemical Spill on Body or Clothes </w:t>
      </w:r>
      <w:r w:rsidRPr="0057229C">
        <w:rPr>
          <w:rFonts w:ascii="Arial" w:hAnsi="Arial" w:cs="Arial"/>
          <w:sz w:val="24"/>
          <w:szCs w:val="24"/>
        </w:rPr>
        <w:t xml:space="preserve">– Remove clothing and rinse body thoroughly in emergency shower for at least 15 minutes.  Seek medical attention. </w:t>
      </w:r>
      <w:r w:rsidRPr="0057229C">
        <w:rPr>
          <w:rFonts w:ascii="Arial" w:hAnsi="Arial" w:cs="Arial"/>
          <w:i/>
          <w:sz w:val="24"/>
          <w:szCs w:val="24"/>
        </w:rPr>
        <w:t>Notify supervisor</w:t>
      </w:r>
      <w:r w:rsidR="00C12E4B" w:rsidRPr="0057229C">
        <w:rPr>
          <w:rFonts w:ascii="Arial" w:hAnsi="Arial" w:cs="Arial"/>
          <w:i/>
          <w:sz w:val="24"/>
          <w:szCs w:val="24"/>
        </w:rPr>
        <w:t xml:space="preserve">, advisor or P.I. </w:t>
      </w:r>
      <w:r w:rsidRPr="0057229C">
        <w:rPr>
          <w:rFonts w:ascii="Arial" w:hAnsi="Arial" w:cs="Arial"/>
          <w:i/>
          <w:sz w:val="24"/>
          <w:szCs w:val="24"/>
        </w:rPr>
        <w:t xml:space="preserve"> immediately.</w:t>
      </w:r>
      <w:r w:rsidRPr="0057229C">
        <w:rPr>
          <w:rFonts w:ascii="Arial" w:hAnsi="Arial" w:cs="Arial"/>
          <w:b/>
          <w:sz w:val="24"/>
          <w:szCs w:val="24"/>
        </w:rPr>
        <w:t xml:space="preserve"> </w:t>
      </w:r>
    </w:p>
    <w:p w14:paraId="1F2D9D1D" w14:textId="77777777" w:rsidR="008161C0" w:rsidRPr="0057229C" w:rsidRDefault="008161C0" w:rsidP="008161C0">
      <w:pPr>
        <w:rPr>
          <w:rFonts w:ascii="Arial" w:hAnsi="Arial" w:cs="Arial"/>
          <w:i/>
          <w:sz w:val="24"/>
          <w:szCs w:val="24"/>
        </w:rPr>
      </w:pPr>
      <w:r w:rsidRPr="0057229C">
        <w:rPr>
          <w:rFonts w:ascii="Arial" w:hAnsi="Arial" w:cs="Arial"/>
          <w:b/>
          <w:sz w:val="24"/>
          <w:szCs w:val="24"/>
        </w:rPr>
        <w:t xml:space="preserve">Chemical Splash Into Eyes </w:t>
      </w:r>
      <w:r w:rsidRPr="0057229C">
        <w:rPr>
          <w:rFonts w:ascii="Arial" w:hAnsi="Arial" w:cs="Arial"/>
          <w:sz w:val="24"/>
          <w:szCs w:val="24"/>
        </w:rPr>
        <w:t>– Immediately rinse eyeball and inner surface of eyelid with water from the emergency eyewash station for</w:t>
      </w:r>
      <w:ins w:id="0" w:author="tfeather" w:date="2014-04-14T15:37:00Z">
        <w:r w:rsidR="00EE51A6" w:rsidRPr="0057229C">
          <w:rPr>
            <w:rFonts w:ascii="Arial" w:hAnsi="Arial" w:cs="Arial"/>
            <w:sz w:val="24"/>
            <w:szCs w:val="24"/>
          </w:rPr>
          <w:t xml:space="preserve"> </w:t>
        </w:r>
      </w:ins>
      <w:r w:rsidR="00EE51A6" w:rsidRPr="0057229C">
        <w:rPr>
          <w:rFonts w:ascii="Arial" w:hAnsi="Arial" w:cs="Arial"/>
          <w:sz w:val="24"/>
          <w:szCs w:val="24"/>
        </w:rPr>
        <w:t>a minimum of</w:t>
      </w:r>
      <w:r w:rsidRPr="0057229C">
        <w:rPr>
          <w:rFonts w:ascii="Arial" w:hAnsi="Arial" w:cs="Arial"/>
          <w:sz w:val="24"/>
          <w:szCs w:val="24"/>
        </w:rPr>
        <w:t xml:space="preserve"> 15 minutes by forcibly holding the eye open.  Seek medical attention. </w:t>
      </w:r>
      <w:r w:rsidRPr="0057229C">
        <w:rPr>
          <w:rFonts w:ascii="Arial" w:hAnsi="Arial" w:cs="Arial"/>
          <w:i/>
          <w:sz w:val="24"/>
          <w:szCs w:val="24"/>
        </w:rPr>
        <w:t>Noti</w:t>
      </w:r>
      <w:r w:rsidR="00C12E4B" w:rsidRPr="0057229C">
        <w:rPr>
          <w:rFonts w:ascii="Arial" w:hAnsi="Arial" w:cs="Arial"/>
          <w:i/>
          <w:sz w:val="24"/>
          <w:szCs w:val="24"/>
        </w:rPr>
        <w:t xml:space="preserve">fy supervisor, advisor or P.I. </w:t>
      </w:r>
      <w:r w:rsidRPr="0057229C">
        <w:rPr>
          <w:rFonts w:ascii="Arial" w:hAnsi="Arial" w:cs="Arial"/>
          <w:i/>
          <w:sz w:val="24"/>
          <w:szCs w:val="24"/>
        </w:rPr>
        <w:t>immediately.</w:t>
      </w:r>
    </w:p>
    <w:p w14:paraId="33F11D7B" w14:textId="77777777" w:rsidR="008161C0" w:rsidRPr="0057229C" w:rsidRDefault="008161C0" w:rsidP="008161C0">
      <w:pPr>
        <w:pStyle w:val="Heading1"/>
        <w:rPr>
          <w:rFonts w:ascii="Arial" w:hAnsi="Arial" w:cs="Arial"/>
          <w:b/>
          <w:szCs w:val="24"/>
        </w:rPr>
      </w:pPr>
      <w:r w:rsidRPr="0057229C">
        <w:rPr>
          <w:rFonts w:ascii="Arial" w:hAnsi="Arial" w:cs="Arial"/>
          <w:b/>
          <w:szCs w:val="24"/>
        </w:rPr>
        <w:t xml:space="preserve">Medical Emergency Dial </w:t>
      </w:r>
      <w:r w:rsidRPr="0057229C">
        <w:rPr>
          <w:rFonts w:ascii="Arial" w:hAnsi="Arial" w:cs="Arial"/>
          <w:b/>
          <w:color w:val="FF0000"/>
          <w:szCs w:val="24"/>
        </w:rPr>
        <w:t>911</w:t>
      </w:r>
      <w:r w:rsidRPr="0057229C">
        <w:rPr>
          <w:rFonts w:ascii="Arial" w:hAnsi="Arial" w:cs="Arial"/>
          <w:b/>
          <w:szCs w:val="24"/>
        </w:rPr>
        <w:t xml:space="preserve"> or 756-</w:t>
      </w:r>
      <w:r w:rsidR="00333B75" w:rsidRPr="0057229C">
        <w:rPr>
          <w:rFonts w:ascii="Arial" w:hAnsi="Arial" w:cs="Arial"/>
          <w:b/>
          <w:szCs w:val="24"/>
        </w:rPr>
        <w:t>6661</w:t>
      </w:r>
    </w:p>
    <w:p w14:paraId="4404B726" w14:textId="77777777" w:rsidR="008161C0" w:rsidRPr="0057229C" w:rsidRDefault="008161C0" w:rsidP="008161C0">
      <w:pPr>
        <w:pStyle w:val="NoSpacing"/>
        <w:rPr>
          <w:rFonts w:ascii="Arial" w:hAnsi="Arial" w:cs="Arial"/>
          <w:sz w:val="24"/>
          <w:szCs w:val="24"/>
        </w:rPr>
      </w:pPr>
    </w:p>
    <w:p w14:paraId="03F300E1" w14:textId="77777777" w:rsidR="00110F9E" w:rsidRPr="0057229C" w:rsidRDefault="008161C0" w:rsidP="00110F9E">
      <w:pPr>
        <w:pStyle w:val="NoSpacing"/>
        <w:rPr>
          <w:rFonts w:ascii="Arial" w:hAnsi="Arial" w:cs="Arial"/>
          <w:sz w:val="24"/>
          <w:szCs w:val="24"/>
        </w:rPr>
      </w:pPr>
      <w:r w:rsidRPr="0057229C">
        <w:rPr>
          <w:rFonts w:ascii="Arial" w:hAnsi="Arial" w:cs="Arial"/>
          <w:b/>
          <w:sz w:val="24"/>
          <w:szCs w:val="24"/>
        </w:rPr>
        <w:t>Life Threatening Emergency, After Hours, Weekends And Holidays</w:t>
      </w:r>
      <w:r w:rsidRPr="0057229C">
        <w:rPr>
          <w:rFonts w:ascii="Arial" w:hAnsi="Arial" w:cs="Arial"/>
          <w:sz w:val="24"/>
          <w:szCs w:val="24"/>
        </w:rPr>
        <w:t xml:space="preserve"> – Dial </w:t>
      </w:r>
      <w:r w:rsidRPr="0057229C">
        <w:rPr>
          <w:rFonts w:ascii="Arial" w:hAnsi="Arial" w:cs="Arial"/>
          <w:color w:val="FF0000"/>
          <w:sz w:val="24"/>
          <w:szCs w:val="24"/>
        </w:rPr>
        <w:t>911</w:t>
      </w:r>
      <w:r w:rsidRPr="0057229C">
        <w:rPr>
          <w:rFonts w:ascii="Arial" w:hAnsi="Arial" w:cs="Arial"/>
          <w:sz w:val="24"/>
          <w:szCs w:val="24"/>
        </w:rPr>
        <w:t xml:space="preserve"> </w:t>
      </w:r>
    </w:p>
    <w:p w14:paraId="5E79BBD8" w14:textId="4794AFDF" w:rsidR="00333B75" w:rsidRPr="0057229C" w:rsidRDefault="008161C0" w:rsidP="00873152">
      <w:pPr>
        <w:pStyle w:val="NoSpacing"/>
        <w:rPr>
          <w:rFonts w:ascii="Arial" w:hAnsi="Arial" w:cs="Arial"/>
          <w:i/>
          <w:sz w:val="24"/>
          <w:szCs w:val="24"/>
        </w:rPr>
      </w:pPr>
      <w:r w:rsidRPr="0057229C">
        <w:rPr>
          <w:rFonts w:ascii="Arial" w:hAnsi="Arial" w:cs="Arial"/>
          <w:i/>
          <w:sz w:val="24"/>
          <w:szCs w:val="24"/>
          <w:u w:val="single"/>
        </w:rPr>
        <w:t>Note</w:t>
      </w:r>
      <w:r w:rsidRPr="0057229C">
        <w:rPr>
          <w:rFonts w:ascii="Arial" w:hAnsi="Arial" w:cs="Arial"/>
          <w:i/>
          <w:sz w:val="24"/>
          <w:szCs w:val="24"/>
        </w:rPr>
        <w:t xml:space="preserve">: All serious injuries </w:t>
      </w:r>
      <w:r w:rsidRPr="0057229C">
        <w:rPr>
          <w:rFonts w:ascii="Arial" w:hAnsi="Arial" w:cs="Arial"/>
          <w:i/>
          <w:sz w:val="24"/>
          <w:szCs w:val="24"/>
          <w:u w:val="single"/>
        </w:rPr>
        <w:t>must</w:t>
      </w:r>
      <w:r w:rsidR="005C043D" w:rsidRPr="0057229C">
        <w:rPr>
          <w:rFonts w:ascii="Arial" w:hAnsi="Arial" w:cs="Arial"/>
          <w:i/>
          <w:sz w:val="24"/>
          <w:szCs w:val="24"/>
        </w:rPr>
        <w:t xml:space="preserve"> be reported to Supervisor/PI</w:t>
      </w:r>
      <w:r w:rsidRPr="0057229C">
        <w:rPr>
          <w:rFonts w:ascii="Arial" w:hAnsi="Arial" w:cs="Arial"/>
          <w:i/>
          <w:sz w:val="24"/>
          <w:szCs w:val="24"/>
        </w:rPr>
        <w:t xml:space="preserve"> within 8 hours.</w:t>
      </w:r>
      <w:r w:rsidR="00EE51A6" w:rsidRPr="0057229C">
        <w:rPr>
          <w:rFonts w:ascii="Arial" w:hAnsi="Arial" w:cs="Arial"/>
          <w:i/>
          <w:sz w:val="24"/>
          <w:szCs w:val="24"/>
        </w:rPr>
        <w:t xml:space="preserve"> Note: Any and all loss of consciousness requires a 911 call</w:t>
      </w:r>
    </w:p>
    <w:p w14:paraId="6FA67A26" w14:textId="77777777" w:rsidR="00F24C5E" w:rsidRPr="0057229C" w:rsidRDefault="00F24C5E" w:rsidP="008161C0">
      <w:pPr>
        <w:rPr>
          <w:rFonts w:ascii="Arial" w:hAnsi="Arial" w:cs="Arial"/>
          <w:b/>
          <w:sz w:val="24"/>
          <w:szCs w:val="24"/>
        </w:rPr>
      </w:pPr>
    </w:p>
    <w:p w14:paraId="7F282535" w14:textId="77777777" w:rsidR="005C043D" w:rsidRPr="0057229C" w:rsidRDefault="008161C0" w:rsidP="008161C0">
      <w:pPr>
        <w:rPr>
          <w:rFonts w:ascii="Arial" w:hAnsi="Arial" w:cs="Arial"/>
          <w:sz w:val="24"/>
          <w:szCs w:val="24"/>
        </w:rPr>
      </w:pPr>
      <w:r w:rsidRPr="0057229C">
        <w:rPr>
          <w:rFonts w:ascii="Arial" w:hAnsi="Arial" w:cs="Arial"/>
          <w:b/>
          <w:sz w:val="24"/>
          <w:szCs w:val="24"/>
        </w:rPr>
        <w:t xml:space="preserve">Non-Life Threatening Emergency </w:t>
      </w:r>
      <w:r w:rsidRPr="0057229C">
        <w:rPr>
          <w:rFonts w:ascii="Arial" w:hAnsi="Arial" w:cs="Arial"/>
          <w:sz w:val="24"/>
          <w:szCs w:val="24"/>
        </w:rPr>
        <w:t xml:space="preserve">– </w:t>
      </w:r>
    </w:p>
    <w:p w14:paraId="422856FE" w14:textId="77777777" w:rsidR="005C043D" w:rsidRPr="0057229C" w:rsidRDefault="005C043D" w:rsidP="00574E26">
      <w:pPr>
        <w:pStyle w:val="indented"/>
        <w:numPr>
          <w:ilvl w:val="0"/>
          <w:numId w:val="2"/>
        </w:numPr>
        <w:shd w:val="clear" w:color="auto" w:fill="FFFEFA"/>
        <w:spacing w:before="0" w:beforeAutospacing="0" w:after="0" w:afterAutospacing="0" w:line="312" w:lineRule="atLeast"/>
        <w:rPr>
          <w:rFonts w:ascii="Arial" w:hAnsi="Arial" w:cs="Arial"/>
          <w:color w:val="252525"/>
        </w:rPr>
      </w:pPr>
      <w:r w:rsidRPr="0057229C">
        <w:rPr>
          <w:rFonts w:ascii="Arial" w:hAnsi="Arial" w:cs="Arial"/>
        </w:rPr>
        <w:t>Students: Seek medical attention at the campus Health Center</w:t>
      </w:r>
      <w:r w:rsidRPr="0057229C">
        <w:rPr>
          <w:rFonts w:ascii="Arial" w:hAnsi="Arial" w:cs="Arial"/>
          <w:color w:val="252525"/>
          <w:bdr w:val="none" w:sz="0" w:space="0" w:color="auto" w:frame="1"/>
        </w:rPr>
        <w:t xml:space="preserve"> </w:t>
      </w:r>
      <w:r w:rsidRPr="0057229C">
        <w:rPr>
          <w:rStyle w:val="Strong"/>
          <w:rFonts w:ascii="Arial" w:hAnsi="Arial" w:cs="Arial"/>
          <w:b w:val="0"/>
          <w:color w:val="252525"/>
          <w:bdr w:val="none" w:sz="0" w:space="0" w:color="auto" w:frame="1"/>
        </w:rPr>
        <w:t>M, T, Thu, Fr 8:00 am – 4:30 pm and W 9:00 am – 4:30 pm</w:t>
      </w:r>
    </w:p>
    <w:p w14:paraId="209E281D" w14:textId="77777777" w:rsidR="007935D2" w:rsidRPr="0057229C" w:rsidRDefault="005C043D" w:rsidP="00574E26">
      <w:pPr>
        <w:pStyle w:val="NormalWeb"/>
        <w:numPr>
          <w:ilvl w:val="0"/>
          <w:numId w:val="2"/>
        </w:numPr>
        <w:shd w:val="clear" w:color="auto" w:fill="FFFEFA"/>
        <w:spacing w:before="75" w:beforeAutospacing="0" w:after="300" w:afterAutospacing="0" w:line="312" w:lineRule="atLeast"/>
        <w:rPr>
          <w:rFonts w:ascii="Arial" w:hAnsi="Arial" w:cs="Arial"/>
          <w:color w:val="252525"/>
        </w:rPr>
      </w:pPr>
      <w:r w:rsidRPr="0057229C">
        <w:rPr>
          <w:rFonts w:ascii="Arial" w:hAnsi="Arial" w:cs="Arial"/>
          <w:color w:val="252525"/>
        </w:rPr>
        <w:t>Emergency Medical services in the community are available at any time at hospital emergency rooms and some emergency care facilities.</w:t>
      </w:r>
    </w:p>
    <w:p w14:paraId="6E75B234" w14:textId="77777777" w:rsidR="007935D2" w:rsidRPr="0057229C" w:rsidRDefault="007935D2" w:rsidP="007935D2">
      <w:pPr>
        <w:pStyle w:val="NormalWeb"/>
        <w:shd w:val="clear" w:color="auto" w:fill="FFFEFA"/>
        <w:spacing w:before="75" w:beforeAutospacing="0" w:after="300" w:afterAutospacing="0" w:line="312" w:lineRule="atLeast"/>
        <w:rPr>
          <w:rFonts w:ascii="Arial" w:hAnsi="Arial" w:cs="Arial"/>
          <w:color w:val="252525"/>
        </w:rPr>
      </w:pPr>
      <w:r w:rsidRPr="0057229C">
        <w:rPr>
          <w:rFonts w:ascii="Arial" w:hAnsi="Arial" w:cs="Arial"/>
          <w:b/>
          <w:i/>
          <w:color w:val="252525"/>
        </w:rPr>
        <w:t xml:space="preserve">All injuries must be reported to PI/Supervisor immediately and follow campus injury reporting.  Follow procedures for reporting of student, visitor injury on the EH&amp;S website at: </w:t>
      </w:r>
      <w:hyperlink r:id="rId8" w:history="1">
        <w:r w:rsidRPr="0057229C">
          <w:rPr>
            <w:rStyle w:val="Hyperlink"/>
            <w:rFonts w:ascii="Arial" w:hAnsi="Arial" w:cs="Arial"/>
          </w:rPr>
          <w:t>http://afd.calpoly.edu/riskmgmt/incidentreporting.asp</w:t>
        </w:r>
      </w:hyperlink>
    </w:p>
    <w:p w14:paraId="344274A5" w14:textId="77777777" w:rsidR="005C043D" w:rsidRPr="0057229C" w:rsidRDefault="005C043D" w:rsidP="00574E26">
      <w:pPr>
        <w:pStyle w:val="NoSpacing"/>
        <w:numPr>
          <w:ilvl w:val="0"/>
          <w:numId w:val="2"/>
        </w:numPr>
        <w:rPr>
          <w:rFonts w:ascii="Arial" w:eastAsia="Times New Roman" w:hAnsi="Arial" w:cs="Arial"/>
          <w:sz w:val="24"/>
          <w:szCs w:val="24"/>
        </w:rPr>
      </w:pPr>
      <w:r w:rsidRPr="0057229C">
        <w:rPr>
          <w:rFonts w:ascii="Arial" w:hAnsi="Arial" w:cs="Arial"/>
          <w:sz w:val="24"/>
          <w:szCs w:val="24"/>
        </w:rPr>
        <w:t>Paid staff, students, faculty: seek initial medical attention for all non-life threatening injuries at</w:t>
      </w:r>
      <w:r w:rsidR="00C12E4B" w:rsidRPr="0057229C">
        <w:rPr>
          <w:rFonts w:ascii="Arial" w:hAnsi="Arial" w:cs="Arial"/>
          <w:sz w:val="24"/>
          <w:szCs w:val="24"/>
        </w:rPr>
        <w:t>:</w:t>
      </w:r>
    </w:p>
    <w:p w14:paraId="7481AC3D" w14:textId="77777777" w:rsidR="00C12E4B" w:rsidRPr="0057229C" w:rsidRDefault="00C12E4B" w:rsidP="00C12E4B">
      <w:pPr>
        <w:pStyle w:val="NoSpacing"/>
        <w:ind w:left="720"/>
        <w:rPr>
          <w:rFonts w:ascii="Arial" w:eastAsia="Times New Roman" w:hAnsi="Arial" w:cs="Arial"/>
          <w:sz w:val="24"/>
          <w:szCs w:val="24"/>
        </w:rPr>
      </w:pPr>
    </w:p>
    <w:p w14:paraId="2DB9993F" w14:textId="77777777" w:rsidR="005C043D" w:rsidRPr="0057229C" w:rsidRDefault="005C043D" w:rsidP="00574E26">
      <w:pPr>
        <w:pStyle w:val="NoSpacing"/>
        <w:numPr>
          <w:ilvl w:val="1"/>
          <w:numId w:val="5"/>
        </w:numPr>
        <w:rPr>
          <w:rFonts w:ascii="Arial" w:eastAsia="Times New Roman" w:hAnsi="Arial" w:cs="Arial"/>
          <w:iCs/>
          <w:sz w:val="24"/>
          <w:szCs w:val="24"/>
        </w:rPr>
      </w:pPr>
      <w:r w:rsidRPr="0057229C">
        <w:rPr>
          <w:rFonts w:ascii="Arial" w:eastAsia="Times New Roman" w:hAnsi="Arial" w:cs="Arial"/>
          <w:iCs/>
          <w:sz w:val="24"/>
          <w:szCs w:val="24"/>
        </w:rPr>
        <w:t>MED STOP, 283 Madonna Road, Suite B (next to See's Candy in Madonna Plaza)</w:t>
      </w:r>
      <w:r w:rsidRPr="0057229C">
        <w:rPr>
          <w:rFonts w:ascii="Arial" w:eastAsia="Times New Roman" w:hAnsi="Arial" w:cs="Arial"/>
          <w:iCs/>
          <w:sz w:val="24"/>
          <w:szCs w:val="24"/>
        </w:rPr>
        <w:br/>
        <w:t>(805) 549-8880    Hours: M-F 8a - 8p; Sat/Sun 8a - 4p</w:t>
      </w:r>
    </w:p>
    <w:p w14:paraId="4438CDBE" w14:textId="77777777" w:rsidR="005C043D" w:rsidRPr="0057229C" w:rsidRDefault="005C043D" w:rsidP="00574E26">
      <w:pPr>
        <w:pStyle w:val="ListParagraph"/>
        <w:numPr>
          <w:ilvl w:val="1"/>
          <w:numId w:val="5"/>
        </w:numPr>
        <w:shd w:val="clear" w:color="auto" w:fill="FFFEFA"/>
        <w:spacing w:after="150" w:line="240" w:lineRule="atLeast"/>
        <w:outlineLvl w:val="2"/>
        <w:rPr>
          <w:rFonts w:ascii="Arial" w:eastAsia="Times New Roman" w:hAnsi="Arial" w:cs="Arial"/>
          <w:b/>
          <w:bCs/>
          <w:sz w:val="24"/>
          <w:szCs w:val="24"/>
        </w:rPr>
      </w:pPr>
      <w:r w:rsidRPr="0057229C">
        <w:rPr>
          <w:rFonts w:ascii="Arial" w:eastAsia="Times New Roman" w:hAnsi="Arial" w:cs="Arial"/>
          <w:b/>
          <w:bCs/>
          <w:sz w:val="24"/>
          <w:szCs w:val="24"/>
        </w:rPr>
        <w:t xml:space="preserve">After MED Stop Hours: </w:t>
      </w:r>
      <w:r w:rsidRPr="0057229C">
        <w:rPr>
          <w:rFonts w:ascii="Arial" w:eastAsia="Times New Roman" w:hAnsi="Arial" w:cs="Arial"/>
          <w:iCs/>
          <w:sz w:val="24"/>
          <w:szCs w:val="24"/>
        </w:rPr>
        <w:t xml:space="preserve">Sierra Vista Hospital Emergency Room </w:t>
      </w:r>
      <w:r w:rsidRPr="0057229C">
        <w:rPr>
          <w:rFonts w:ascii="Arial" w:eastAsia="Times New Roman" w:hAnsi="Arial" w:cs="Arial"/>
          <w:iCs/>
          <w:sz w:val="24"/>
          <w:szCs w:val="24"/>
        </w:rPr>
        <w:br/>
        <w:t>1010 Murray Avenue (805) 546-7651, Open 24 hours</w:t>
      </w:r>
      <w:r w:rsidRPr="0057229C">
        <w:rPr>
          <w:rFonts w:ascii="Arial" w:hAnsi="Arial" w:cs="Arial"/>
          <w:sz w:val="24"/>
          <w:szCs w:val="24"/>
        </w:rPr>
        <w:t xml:space="preserve"> </w:t>
      </w:r>
    </w:p>
    <w:p w14:paraId="5239D348" w14:textId="77777777" w:rsidR="005C043D" w:rsidRPr="0057229C" w:rsidRDefault="005C043D" w:rsidP="005C043D">
      <w:pPr>
        <w:shd w:val="clear" w:color="auto" w:fill="FFFEFA"/>
        <w:spacing w:after="150" w:line="240" w:lineRule="atLeast"/>
        <w:outlineLvl w:val="2"/>
        <w:rPr>
          <w:rFonts w:ascii="Arial" w:eastAsia="Times New Roman" w:hAnsi="Arial" w:cs="Arial"/>
          <w:b/>
          <w:bCs/>
          <w:i/>
          <w:sz w:val="24"/>
          <w:szCs w:val="24"/>
        </w:rPr>
      </w:pPr>
      <w:r w:rsidRPr="0057229C">
        <w:rPr>
          <w:rFonts w:ascii="Arial" w:eastAsia="Times New Roman" w:hAnsi="Arial" w:cs="Arial"/>
          <w:b/>
          <w:bCs/>
          <w:i/>
          <w:sz w:val="24"/>
          <w:szCs w:val="24"/>
        </w:rPr>
        <w:t>All injuries must be reported to PI/Supervisor immediately and follow campus injury reporting</w:t>
      </w:r>
      <w:r w:rsidR="007935D2" w:rsidRPr="0057229C">
        <w:rPr>
          <w:rFonts w:ascii="Arial" w:eastAsia="Times New Roman" w:hAnsi="Arial" w:cs="Arial"/>
          <w:b/>
          <w:bCs/>
          <w:i/>
          <w:sz w:val="24"/>
          <w:szCs w:val="24"/>
        </w:rPr>
        <w:t xml:space="preserve"> for employee injuries (Workmen’s Comp.)</w:t>
      </w:r>
      <w:r w:rsidRPr="0057229C">
        <w:rPr>
          <w:rFonts w:ascii="Arial" w:eastAsia="Times New Roman" w:hAnsi="Arial" w:cs="Arial"/>
          <w:b/>
          <w:bCs/>
          <w:i/>
          <w:sz w:val="24"/>
          <w:szCs w:val="24"/>
        </w:rPr>
        <w:t>.</w:t>
      </w:r>
      <w:r w:rsidR="007935D2" w:rsidRPr="0057229C">
        <w:rPr>
          <w:rFonts w:ascii="Arial" w:eastAsia="Times New Roman" w:hAnsi="Arial" w:cs="Arial"/>
          <w:b/>
          <w:bCs/>
          <w:i/>
          <w:sz w:val="24"/>
          <w:szCs w:val="24"/>
        </w:rPr>
        <w:t xml:space="preserve">  Follow procedures on the EH&amp;S website at: </w:t>
      </w:r>
      <w:hyperlink r:id="rId9" w:history="1">
        <w:r w:rsidR="007935D2" w:rsidRPr="0057229C">
          <w:rPr>
            <w:rStyle w:val="Hyperlink"/>
            <w:rFonts w:ascii="Arial" w:eastAsia="Times New Roman" w:hAnsi="Arial" w:cs="Arial"/>
            <w:b/>
            <w:bCs/>
            <w:i/>
            <w:sz w:val="24"/>
            <w:szCs w:val="24"/>
          </w:rPr>
          <w:t>http://afd.calpoly.edu/riskmgmt/incidentreporting.asp</w:t>
        </w:r>
      </w:hyperlink>
    </w:p>
    <w:p w14:paraId="0F6B4228" w14:textId="77777777" w:rsidR="007935D2" w:rsidRPr="0057229C" w:rsidRDefault="007935D2" w:rsidP="005C043D">
      <w:pPr>
        <w:shd w:val="clear" w:color="auto" w:fill="FFFEFA"/>
        <w:spacing w:after="150" w:line="240" w:lineRule="atLeast"/>
        <w:outlineLvl w:val="2"/>
        <w:rPr>
          <w:rFonts w:ascii="Arial" w:eastAsia="Times New Roman" w:hAnsi="Arial" w:cs="Arial"/>
          <w:b/>
          <w:bCs/>
          <w:i/>
          <w:sz w:val="24"/>
          <w:szCs w:val="24"/>
        </w:rPr>
      </w:pPr>
    </w:p>
    <w:p w14:paraId="34DCF2A8" w14:textId="77777777" w:rsidR="008161C0" w:rsidRPr="0057229C" w:rsidRDefault="008161C0" w:rsidP="008161C0">
      <w:pPr>
        <w:rPr>
          <w:rFonts w:ascii="Arial" w:hAnsi="Arial" w:cs="Arial"/>
          <w:b/>
          <w:sz w:val="24"/>
          <w:szCs w:val="24"/>
          <w:u w:val="single"/>
        </w:rPr>
      </w:pPr>
      <w:r w:rsidRPr="0057229C">
        <w:rPr>
          <w:rFonts w:ascii="Arial" w:hAnsi="Arial" w:cs="Arial"/>
          <w:b/>
          <w:sz w:val="24"/>
          <w:szCs w:val="24"/>
          <w:u w:val="single"/>
        </w:rPr>
        <w:t>Decontamination/Waste Disposal Procedure</w:t>
      </w:r>
    </w:p>
    <w:sdt>
      <w:sdtPr>
        <w:rPr>
          <w:rFonts w:ascii="Arial" w:hAnsi="Arial" w:cs="Arial"/>
          <w:b/>
          <w:sz w:val="24"/>
          <w:szCs w:val="24"/>
        </w:rPr>
        <w:id w:val="251943555"/>
      </w:sdtPr>
      <w:sdtEndPr/>
      <w:sdtContent>
        <w:p w14:paraId="1B55DC58" w14:textId="77777777" w:rsidR="008161C0" w:rsidRPr="0057229C" w:rsidRDefault="00BA6C35" w:rsidP="008161C0">
          <w:pPr>
            <w:rPr>
              <w:rFonts w:ascii="Arial" w:hAnsi="Arial" w:cs="Arial"/>
              <w:b/>
              <w:sz w:val="24"/>
              <w:szCs w:val="24"/>
            </w:rPr>
          </w:pPr>
          <w:sdt>
            <w:sdtPr>
              <w:rPr>
                <w:rStyle w:val="Style5"/>
                <w:rFonts w:cs="Arial"/>
                <w:sz w:val="24"/>
                <w:szCs w:val="24"/>
              </w:rPr>
              <w:id w:val="768657608"/>
              <w:showingPlcHdr/>
            </w:sdtPr>
            <w:sdtEndPr>
              <w:rPr>
                <w:rStyle w:val="DefaultParagraphFont"/>
                <w:rFonts w:asciiTheme="minorHAnsi" w:hAnsiTheme="minorHAnsi"/>
              </w:rPr>
            </w:sdtEndPr>
            <w:sdtContent>
              <w:r w:rsidR="00C552CD" w:rsidRPr="0057229C">
                <w:rPr>
                  <w:rStyle w:val="PlaceholderText"/>
                  <w:rFonts w:ascii="Arial" w:hAnsi="Arial" w:cs="Arial"/>
                  <w:sz w:val="24"/>
                  <w:szCs w:val="24"/>
                </w:rPr>
                <w:t>Click here to enter text if different than outlined below</w:t>
              </w:r>
            </w:sdtContent>
          </w:sdt>
        </w:p>
      </w:sdtContent>
    </w:sdt>
    <w:p w14:paraId="47F2D01E" w14:textId="77777777" w:rsidR="008161C0" w:rsidRPr="0057229C" w:rsidRDefault="008161C0" w:rsidP="008161C0">
      <w:pPr>
        <w:rPr>
          <w:rFonts w:ascii="Arial" w:hAnsi="Arial" w:cs="Arial"/>
          <w:b/>
          <w:sz w:val="24"/>
          <w:szCs w:val="24"/>
        </w:rPr>
      </w:pPr>
      <w:r w:rsidRPr="0057229C">
        <w:rPr>
          <w:rFonts w:ascii="Arial" w:hAnsi="Arial" w:cs="Arial"/>
          <w:b/>
          <w:bCs/>
          <w:sz w:val="24"/>
          <w:szCs w:val="24"/>
        </w:rPr>
        <w:t>General hazardous waste disposal guidelines:</w:t>
      </w:r>
    </w:p>
    <w:p w14:paraId="4926F8EC" w14:textId="77777777" w:rsidR="008161C0" w:rsidRPr="0057229C" w:rsidRDefault="008161C0" w:rsidP="008161C0">
      <w:pPr>
        <w:spacing w:before="20" w:after="20"/>
        <w:rPr>
          <w:rFonts w:ascii="Arial" w:hAnsi="Arial" w:cs="Arial"/>
          <w:b/>
          <w:sz w:val="24"/>
          <w:szCs w:val="24"/>
        </w:rPr>
      </w:pPr>
      <w:r w:rsidRPr="0057229C">
        <w:rPr>
          <w:rFonts w:ascii="Arial" w:hAnsi="Arial" w:cs="Arial"/>
          <w:b/>
          <w:sz w:val="24"/>
          <w:szCs w:val="24"/>
        </w:rPr>
        <w:t>Label Waste</w:t>
      </w:r>
    </w:p>
    <w:p w14:paraId="77285065" w14:textId="1A1357E9" w:rsidR="008161C0" w:rsidRPr="0057229C" w:rsidRDefault="00CC13EE" w:rsidP="00574E26">
      <w:pPr>
        <w:numPr>
          <w:ilvl w:val="0"/>
          <w:numId w:val="1"/>
        </w:numPr>
        <w:spacing w:before="20" w:after="20" w:line="240" w:lineRule="auto"/>
        <w:rPr>
          <w:rStyle w:val="Hyperlink"/>
          <w:rFonts w:ascii="Arial" w:hAnsi="Arial" w:cs="Arial"/>
          <w:color w:val="auto"/>
          <w:sz w:val="24"/>
          <w:szCs w:val="24"/>
          <w:u w:val="none"/>
        </w:rPr>
      </w:pPr>
      <w:r w:rsidRPr="0057229C">
        <w:rPr>
          <w:rFonts w:ascii="Arial" w:hAnsi="Arial" w:cs="Arial"/>
          <w:sz w:val="24"/>
          <w:szCs w:val="24"/>
        </w:rPr>
        <w:t xml:space="preserve">A large hazardous waste container can be found on the windowside bench in 180-241. It has a </w:t>
      </w:r>
      <w:r w:rsidR="008161C0" w:rsidRPr="0057229C">
        <w:rPr>
          <w:rFonts w:ascii="Arial" w:hAnsi="Arial" w:cs="Arial"/>
          <w:sz w:val="24"/>
          <w:szCs w:val="24"/>
        </w:rPr>
        <w:t xml:space="preserve">hazardous waste tag </w:t>
      </w:r>
      <w:r w:rsidRPr="0057229C">
        <w:rPr>
          <w:rFonts w:ascii="Arial" w:hAnsi="Arial" w:cs="Arial"/>
          <w:sz w:val="24"/>
          <w:szCs w:val="24"/>
        </w:rPr>
        <w:t xml:space="preserve">denoting all ingredients. All intermediate waste containers for waste generated during the procedure must be labeled similarly </w:t>
      </w:r>
      <w:r w:rsidR="008161C0" w:rsidRPr="0057229C">
        <w:rPr>
          <w:rFonts w:ascii="Arial" w:hAnsi="Arial" w:cs="Arial"/>
          <w:sz w:val="24"/>
          <w:szCs w:val="24"/>
        </w:rPr>
        <w:t xml:space="preserve">as soon as the first drop of waste is added to the container.  </w:t>
      </w:r>
      <w:r w:rsidR="00DE5AB9" w:rsidRPr="0057229C">
        <w:rPr>
          <w:rFonts w:ascii="Arial" w:hAnsi="Arial" w:cs="Arial"/>
          <w:sz w:val="24"/>
          <w:szCs w:val="24"/>
        </w:rPr>
        <w:t>Generic waste l</w:t>
      </w:r>
      <w:r w:rsidR="008161C0" w:rsidRPr="0057229C">
        <w:rPr>
          <w:rFonts w:ascii="Arial" w:hAnsi="Arial" w:cs="Arial"/>
          <w:sz w:val="24"/>
          <w:szCs w:val="24"/>
        </w:rPr>
        <w:t xml:space="preserve">abels can be found here:  </w:t>
      </w:r>
      <w:hyperlink r:id="rId10" w:history="1">
        <w:r w:rsidR="00DE5AB9" w:rsidRPr="0057229C">
          <w:rPr>
            <w:rStyle w:val="Hyperlink"/>
            <w:rFonts w:ascii="Arial" w:hAnsi="Arial" w:cs="Arial"/>
            <w:sz w:val="24"/>
            <w:szCs w:val="24"/>
          </w:rPr>
          <w:t>http://afd.calpoly.edu/ehs/docs/hazwaste_label_template.pdf</w:t>
        </w:r>
      </w:hyperlink>
    </w:p>
    <w:p w14:paraId="73203A51" w14:textId="77777777" w:rsidR="00CC13EE" w:rsidRPr="0057229C" w:rsidRDefault="00CC13EE" w:rsidP="00CC13EE">
      <w:pPr>
        <w:spacing w:before="20" w:after="20" w:line="240" w:lineRule="auto"/>
        <w:ind w:left="360"/>
        <w:rPr>
          <w:rFonts w:ascii="Arial" w:hAnsi="Arial" w:cs="Arial"/>
          <w:sz w:val="24"/>
          <w:szCs w:val="24"/>
        </w:rPr>
      </w:pPr>
    </w:p>
    <w:p w14:paraId="60A12AA6" w14:textId="77777777" w:rsidR="008161C0" w:rsidRPr="0057229C" w:rsidRDefault="008161C0" w:rsidP="008161C0">
      <w:pPr>
        <w:spacing w:before="20" w:after="20" w:line="240" w:lineRule="auto"/>
        <w:ind w:left="720"/>
        <w:rPr>
          <w:rFonts w:ascii="Arial" w:hAnsi="Arial" w:cs="Arial"/>
          <w:sz w:val="24"/>
          <w:szCs w:val="24"/>
        </w:rPr>
      </w:pPr>
    </w:p>
    <w:p w14:paraId="21EE1B2B" w14:textId="77777777" w:rsidR="008161C0" w:rsidRPr="0057229C" w:rsidRDefault="008161C0" w:rsidP="008161C0">
      <w:pPr>
        <w:spacing w:before="20" w:after="20"/>
        <w:rPr>
          <w:rFonts w:ascii="Arial" w:hAnsi="Arial" w:cs="Arial"/>
          <w:b/>
          <w:sz w:val="24"/>
          <w:szCs w:val="24"/>
        </w:rPr>
      </w:pPr>
      <w:r w:rsidRPr="0057229C">
        <w:rPr>
          <w:rFonts w:ascii="Arial" w:hAnsi="Arial" w:cs="Arial"/>
          <w:b/>
          <w:sz w:val="24"/>
          <w:szCs w:val="24"/>
        </w:rPr>
        <w:t xml:space="preserve">Store Waste </w:t>
      </w:r>
    </w:p>
    <w:p w14:paraId="4694F392" w14:textId="77777777" w:rsidR="008161C0" w:rsidRPr="0057229C" w:rsidRDefault="008161C0" w:rsidP="00574E26">
      <w:pPr>
        <w:numPr>
          <w:ilvl w:val="0"/>
          <w:numId w:val="1"/>
        </w:numPr>
        <w:spacing w:before="20" w:after="20" w:line="240" w:lineRule="auto"/>
        <w:rPr>
          <w:rFonts w:ascii="Arial" w:hAnsi="Arial" w:cs="Arial"/>
          <w:sz w:val="24"/>
          <w:szCs w:val="24"/>
        </w:rPr>
      </w:pPr>
      <w:r w:rsidRPr="0057229C">
        <w:rPr>
          <w:rFonts w:ascii="Arial" w:hAnsi="Arial" w:cs="Arial"/>
          <w:sz w:val="24"/>
          <w:szCs w:val="24"/>
        </w:rPr>
        <w:t>Store hazardous waste in closed containers, in secondary containment and in a designated location</w:t>
      </w:r>
    </w:p>
    <w:p w14:paraId="5B5115A8" w14:textId="77777777" w:rsidR="008161C0" w:rsidRPr="0057229C" w:rsidRDefault="008161C0" w:rsidP="00574E26">
      <w:pPr>
        <w:numPr>
          <w:ilvl w:val="0"/>
          <w:numId w:val="1"/>
        </w:numPr>
        <w:spacing w:before="20" w:after="20" w:line="240" w:lineRule="auto"/>
        <w:rPr>
          <w:rFonts w:ascii="Arial" w:hAnsi="Arial" w:cs="Arial"/>
          <w:sz w:val="24"/>
          <w:szCs w:val="24"/>
        </w:rPr>
      </w:pPr>
      <w:r w:rsidRPr="0057229C">
        <w:rPr>
          <w:rFonts w:ascii="Arial" w:hAnsi="Arial" w:cs="Arial"/>
          <w:sz w:val="24"/>
          <w:szCs w:val="24"/>
        </w:rPr>
        <w:t xml:space="preserve">Double-bag dry waste </w:t>
      </w:r>
    </w:p>
    <w:p w14:paraId="50B8C444" w14:textId="366A29DE" w:rsidR="008161C0" w:rsidRPr="0057229C" w:rsidRDefault="008161C0" w:rsidP="00574E26">
      <w:pPr>
        <w:numPr>
          <w:ilvl w:val="0"/>
          <w:numId w:val="1"/>
        </w:numPr>
        <w:spacing w:before="20" w:after="20" w:line="240" w:lineRule="auto"/>
        <w:rPr>
          <w:rFonts w:ascii="Arial" w:hAnsi="Arial" w:cs="Arial"/>
          <w:sz w:val="24"/>
          <w:szCs w:val="24"/>
        </w:rPr>
      </w:pPr>
      <w:r w:rsidRPr="0057229C">
        <w:rPr>
          <w:rFonts w:ascii="Arial" w:hAnsi="Arial" w:cs="Arial"/>
          <w:sz w:val="24"/>
          <w:szCs w:val="24"/>
        </w:rPr>
        <w:t>Waste must be under the control of the person generating &amp; disposing of it</w:t>
      </w:r>
    </w:p>
    <w:p w14:paraId="21D4E79E" w14:textId="09756C71" w:rsidR="00CC13EE" w:rsidRPr="0057229C" w:rsidRDefault="00CC13EE" w:rsidP="00574E26">
      <w:pPr>
        <w:numPr>
          <w:ilvl w:val="0"/>
          <w:numId w:val="1"/>
        </w:numPr>
        <w:spacing w:before="20" w:after="20" w:line="240" w:lineRule="auto"/>
        <w:rPr>
          <w:rFonts w:ascii="Arial" w:hAnsi="Arial" w:cs="Arial"/>
          <w:sz w:val="24"/>
          <w:szCs w:val="24"/>
        </w:rPr>
      </w:pPr>
      <w:r w:rsidRPr="0057229C">
        <w:rPr>
          <w:rFonts w:ascii="Arial" w:hAnsi="Arial" w:cs="Arial"/>
          <w:sz w:val="24"/>
          <w:szCs w:val="24"/>
        </w:rPr>
        <w:t>If the waste jar becomes full or close to full, make sure Craig Stubler knows and he will replace it. Waste containers cannot be more than 75% full to allow for liquid expansion.</w:t>
      </w:r>
    </w:p>
    <w:p w14:paraId="5B4E56AB" w14:textId="77777777" w:rsidR="00C12E4B" w:rsidRPr="0057229C" w:rsidRDefault="00C12E4B" w:rsidP="00C12E4B">
      <w:pPr>
        <w:spacing w:before="20" w:after="20" w:line="240" w:lineRule="auto"/>
        <w:ind w:left="720"/>
        <w:rPr>
          <w:rFonts w:ascii="Arial" w:hAnsi="Arial" w:cs="Arial"/>
          <w:sz w:val="24"/>
          <w:szCs w:val="24"/>
        </w:rPr>
      </w:pPr>
    </w:p>
    <w:p w14:paraId="675FC286" w14:textId="77777777" w:rsidR="008161C0" w:rsidRPr="0057229C" w:rsidRDefault="008161C0" w:rsidP="008161C0">
      <w:pPr>
        <w:spacing w:before="20" w:after="20"/>
        <w:rPr>
          <w:rFonts w:ascii="Arial" w:hAnsi="Arial" w:cs="Arial"/>
          <w:b/>
          <w:sz w:val="24"/>
          <w:szCs w:val="24"/>
        </w:rPr>
      </w:pPr>
      <w:r w:rsidRPr="0057229C">
        <w:rPr>
          <w:rFonts w:ascii="Arial" w:hAnsi="Arial" w:cs="Arial"/>
          <w:b/>
          <w:sz w:val="24"/>
          <w:szCs w:val="24"/>
        </w:rPr>
        <w:t>Dispose of Waste</w:t>
      </w:r>
    </w:p>
    <w:p w14:paraId="5FB677CD" w14:textId="77777777" w:rsidR="00F55966" w:rsidRPr="0057229C" w:rsidRDefault="008161C0" w:rsidP="00574E26">
      <w:pPr>
        <w:pStyle w:val="ListParagraph"/>
        <w:numPr>
          <w:ilvl w:val="0"/>
          <w:numId w:val="6"/>
        </w:numPr>
        <w:spacing w:before="20" w:after="20" w:line="240" w:lineRule="auto"/>
        <w:rPr>
          <w:rFonts w:ascii="Arial" w:hAnsi="Arial" w:cs="Arial"/>
          <w:sz w:val="24"/>
          <w:szCs w:val="24"/>
        </w:rPr>
      </w:pPr>
      <w:r w:rsidRPr="0057229C">
        <w:rPr>
          <w:rFonts w:ascii="Arial" w:hAnsi="Arial" w:cs="Arial"/>
          <w:sz w:val="24"/>
          <w:szCs w:val="24"/>
        </w:rPr>
        <w:t xml:space="preserve">Dispose of regularly generated chemical waste </w:t>
      </w:r>
      <w:r w:rsidR="00435212" w:rsidRPr="0057229C">
        <w:rPr>
          <w:rFonts w:ascii="Arial" w:hAnsi="Arial" w:cs="Arial"/>
          <w:sz w:val="24"/>
          <w:szCs w:val="24"/>
        </w:rPr>
        <w:t xml:space="preserve">as per guidelines on EH&amp;S </w:t>
      </w:r>
      <w:r w:rsidR="00F55966" w:rsidRPr="0057229C">
        <w:rPr>
          <w:rFonts w:ascii="Arial" w:hAnsi="Arial" w:cs="Arial"/>
          <w:sz w:val="24"/>
          <w:szCs w:val="24"/>
        </w:rPr>
        <w:t xml:space="preserve">website at: </w:t>
      </w:r>
      <w:hyperlink r:id="rId11" w:history="1">
        <w:r w:rsidR="00F55966" w:rsidRPr="0057229C">
          <w:rPr>
            <w:rStyle w:val="Hyperlink"/>
            <w:rFonts w:ascii="Arial" w:hAnsi="Arial" w:cs="Arial"/>
            <w:sz w:val="24"/>
            <w:szCs w:val="24"/>
          </w:rPr>
          <w:t>http://afd.calpoly.edu/ehs/docs/csb_no6.pdf</w:t>
        </w:r>
      </w:hyperlink>
    </w:p>
    <w:p w14:paraId="761EED9A" w14:textId="77777777" w:rsidR="00C4698E" w:rsidRPr="0057229C" w:rsidRDefault="00C4698E" w:rsidP="00574E26">
      <w:pPr>
        <w:pStyle w:val="ListParagraph"/>
        <w:numPr>
          <w:ilvl w:val="0"/>
          <w:numId w:val="6"/>
        </w:numPr>
        <w:spacing w:before="20" w:after="20"/>
        <w:rPr>
          <w:rFonts w:ascii="Arial" w:hAnsi="Arial" w:cs="Arial"/>
          <w:sz w:val="24"/>
          <w:szCs w:val="24"/>
        </w:rPr>
      </w:pPr>
      <w:r w:rsidRPr="0057229C">
        <w:rPr>
          <w:rFonts w:ascii="Arial" w:hAnsi="Arial" w:cs="Arial"/>
          <w:sz w:val="24"/>
          <w:szCs w:val="24"/>
        </w:rPr>
        <w:t>Prepare for transport for pick-up</w:t>
      </w:r>
      <w:r w:rsidR="005C3EA1" w:rsidRPr="0057229C">
        <w:rPr>
          <w:rFonts w:ascii="Arial" w:hAnsi="Arial" w:cs="Arial"/>
          <w:sz w:val="24"/>
          <w:szCs w:val="24"/>
        </w:rPr>
        <w:t xml:space="preserve">.  </w:t>
      </w:r>
      <w:r w:rsidRPr="0057229C">
        <w:rPr>
          <w:rFonts w:ascii="Arial" w:hAnsi="Arial" w:cs="Arial"/>
          <w:sz w:val="24"/>
          <w:szCs w:val="24"/>
        </w:rPr>
        <w:t>Use secondary containment</w:t>
      </w:r>
      <w:r w:rsidR="005C3EA1" w:rsidRPr="0057229C">
        <w:rPr>
          <w:rFonts w:ascii="Arial" w:hAnsi="Arial" w:cs="Arial"/>
          <w:sz w:val="24"/>
          <w:szCs w:val="24"/>
        </w:rPr>
        <w:t>.</w:t>
      </w:r>
    </w:p>
    <w:p w14:paraId="1B8E2FFF" w14:textId="77777777" w:rsidR="00F55966" w:rsidRPr="0057229C" w:rsidRDefault="00F55966" w:rsidP="00F55966">
      <w:pPr>
        <w:pStyle w:val="ListParagraph"/>
        <w:spacing w:before="20" w:after="20"/>
        <w:rPr>
          <w:rFonts w:ascii="Arial" w:hAnsi="Arial" w:cs="Arial"/>
          <w:sz w:val="24"/>
          <w:szCs w:val="24"/>
        </w:rPr>
      </w:pPr>
    </w:p>
    <w:p w14:paraId="38D417A3" w14:textId="77777777" w:rsidR="008161C0" w:rsidRPr="0057229C" w:rsidRDefault="008161C0" w:rsidP="00C4698E">
      <w:pPr>
        <w:spacing w:before="20" w:after="20" w:line="240" w:lineRule="auto"/>
        <w:rPr>
          <w:rFonts w:ascii="Arial" w:hAnsi="Arial" w:cs="Arial"/>
          <w:sz w:val="24"/>
          <w:szCs w:val="24"/>
        </w:rPr>
      </w:pPr>
      <w:r w:rsidRPr="0057229C">
        <w:rPr>
          <w:rFonts w:ascii="Arial" w:hAnsi="Arial" w:cs="Arial"/>
          <w:sz w:val="24"/>
          <w:szCs w:val="24"/>
        </w:rPr>
        <w:t>Call EH&amp;S at 756-6661 for questions</w:t>
      </w:r>
      <w:r w:rsidR="00F55966" w:rsidRPr="0057229C">
        <w:rPr>
          <w:rFonts w:ascii="Arial" w:hAnsi="Arial" w:cs="Arial"/>
          <w:sz w:val="24"/>
          <w:szCs w:val="24"/>
        </w:rPr>
        <w:t>.</w:t>
      </w:r>
      <w:r w:rsidRPr="0057229C">
        <w:rPr>
          <w:rFonts w:ascii="Arial" w:hAnsi="Arial" w:cs="Arial"/>
          <w:sz w:val="24"/>
          <w:szCs w:val="24"/>
        </w:rPr>
        <w:t xml:space="preserve"> </w:t>
      </w:r>
    </w:p>
    <w:p w14:paraId="3B9BA56D" w14:textId="77777777" w:rsidR="00613BB4" w:rsidRPr="0057229C" w:rsidRDefault="00613BB4" w:rsidP="00C4698E">
      <w:pPr>
        <w:spacing w:before="20" w:after="20" w:line="240" w:lineRule="auto"/>
        <w:rPr>
          <w:rFonts w:ascii="Arial" w:hAnsi="Arial" w:cs="Arial"/>
          <w:sz w:val="24"/>
          <w:szCs w:val="24"/>
        </w:rPr>
      </w:pPr>
    </w:p>
    <w:p w14:paraId="5D261EF0" w14:textId="77777777" w:rsidR="00932008" w:rsidRPr="0057229C" w:rsidRDefault="008161C0" w:rsidP="004E1A06">
      <w:pPr>
        <w:ind w:left="360"/>
        <w:rPr>
          <w:rFonts w:ascii="Arial" w:hAnsi="Arial" w:cs="Arial"/>
          <w:b/>
          <w:sz w:val="24"/>
          <w:szCs w:val="24"/>
        </w:rPr>
      </w:pPr>
      <w:r w:rsidRPr="0057229C">
        <w:rPr>
          <w:rFonts w:ascii="Arial" w:hAnsi="Arial" w:cs="Arial"/>
          <w:b/>
          <w:sz w:val="24"/>
          <w:szCs w:val="24"/>
        </w:rPr>
        <w:t>Empty Containers</w:t>
      </w:r>
      <w:r w:rsidR="00932008" w:rsidRPr="0057229C">
        <w:rPr>
          <w:rFonts w:ascii="Arial" w:hAnsi="Arial" w:cs="Arial"/>
          <w:b/>
          <w:sz w:val="24"/>
          <w:szCs w:val="24"/>
        </w:rPr>
        <w:t xml:space="preserve">- </w:t>
      </w:r>
    </w:p>
    <w:p w14:paraId="64C66EFF" w14:textId="77777777" w:rsidR="00D92BA8" w:rsidRPr="0057229C" w:rsidRDefault="00C12E4B" w:rsidP="00574E26">
      <w:pPr>
        <w:pStyle w:val="ListParagraph"/>
        <w:numPr>
          <w:ilvl w:val="0"/>
          <w:numId w:val="7"/>
        </w:numPr>
        <w:rPr>
          <w:rFonts w:ascii="Arial" w:hAnsi="Arial" w:cs="Arial"/>
          <w:sz w:val="24"/>
          <w:szCs w:val="24"/>
        </w:rPr>
      </w:pPr>
      <w:r w:rsidRPr="0057229C">
        <w:rPr>
          <w:rFonts w:ascii="Arial" w:hAnsi="Arial" w:cs="Arial"/>
          <w:sz w:val="24"/>
          <w:szCs w:val="24"/>
        </w:rPr>
        <w:t>Dispose as hazardous waste if container</w:t>
      </w:r>
      <w:r w:rsidR="008161C0" w:rsidRPr="0057229C">
        <w:rPr>
          <w:rFonts w:ascii="Arial" w:hAnsi="Arial" w:cs="Arial"/>
          <w:sz w:val="24"/>
          <w:szCs w:val="24"/>
        </w:rPr>
        <w:t xml:space="preserve"> once held extremely hazardous waste (irrespective of the container size) A list can be found at</w:t>
      </w:r>
      <w:r w:rsidR="001E50BE" w:rsidRPr="0057229C">
        <w:rPr>
          <w:rFonts w:ascii="Arial" w:hAnsi="Arial" w:cs="Arial"/>
          <w:sz w:val="24"/>
          <w:szCs w:val="24"/>
        </w:rPr>
        <w:t>:</w:t>
      </w:r>
      <w:r w:rsidR="00D92BA8" w:rsidRPr="0057229C">
        <w:rPr>
          <w:rFonts w:ascii="Arial" w:hAnsi="Arial" w:cs="Arial"/>
          <w:sz w:val="24"/>
          <w:szCs w:val="24"/>
        </w:rPr>
        <w:t xml:space="preserve"> </w:t>
      </w:r>
      <w:hyperlink r:id="rId12" w:history="1">
        <w:r w:rsidR="0064749F" w:rsidRPr="0057229C">
          <w:rPr>
            <w:rStyle w:val="Hyperlink"/>
            <w:rFonts w:ascii="Arial" w:hAnsi="Arial" w:cs="Arial"/>
            <w:sz w:val="24"/>
            <w:szCs w:val="24"/>
          </w:rPr>
          <w:t>http://afd.calpoly.edu/ehs/docs/extremely_hazardous_wastes.pdf</w:t>
        </w:r>
      </w:hyperlink>
    </w:p>
    <w:p w14:paraId="44F106C1" w14:textId="16846152" w:rsidR="008161C0" w:rsidRPr="0057229C" w:rsidRDefault="00EE51A6" w:rsidP="00574E26">
      <w:pPr>
        <w:pStyle w:val="ListParagraph"/>
        <w:numPr>
          <w:ilvl w:val="0"/>
          <w:numId w:val="7"/>
        </w:numPr>
        <w:spacing w:before="20" w:after="20" w:line="240" w:lineRule="auto"/>
        <w:rPr>
          <w:rFonts w:ascii="Arial" w:hAnsi="Arial" w:cs="Arial"/>
          <w:sz w:val="24"/>
          <w:szCs w:val="24"/>
        </w:rPr>
      </w:pPr>
      <w:r w:rsidRPr="0057229C">
        <w:rPr>
          <w:rFonts w:ascii="Arial" w:hAnsi="Arial" w:cs="Arial"/>
          <w:sz w:val="24"/>
          <w:szCs w:val="24"/>
        </w:rPr>
        <w:t xml:space="preserve">All other containers are legally empty once a concerted effort is made to remove, pour out, </w:t>
      </w:r>
      <w:r w:rsidR="00DF41AE" w:rsidRPr="0057229C">
        <w:rPr>
          <w:rFonts w:ascii="Arial" w:hAnsi="Arial" w:cs="Arial"/>
          <w:sz w:val="24"/>
          <w:szCs w:val="24"/>
        </w:rPr>
        <w:t xml:space="preserve">scrape out, </w:t>
      </w:r>
      <w:r w:rsidRPr="0057229C">
        <w:rPr>
          <w:rFonts w:ascii="Arial" w:hAnsi="Arial" w:cs="Arial"/>
          <w:sz w:val="24"/>
          <w:szCs w:val="24"/>
        </w:rPr>
        <w:t>or otherwise completely empty the vessel.  These may be disposed of as recycling or common trash as appropriate</w:t>
      </w:r>
      <w:r w:rsidR="004E1A06" w:rsidRPr="0057229C">
        <w:rPr>
          <w:rFonts w:ascii="Arial" w:hAnsi="Arial" w:cs="Arial"/>
          <w:sz w:val="24"/>
          <w:szCs w:val="24"/>
        </w:rPr>
        <w:t>.</w:t>
      </w:r>
    </w:p>
    <w:p w14:paraId="6D9D0290" w14:textId="77777777" w:rsidR="00075FEA" w:rsidRPr="0057229C" w:rsidRDefault="00075FEA" w:rsidP="00C12E4B">
      <w:pPr>
        <w:spacing w:before="20" w:after="20" w:line="240" w:lineRule="auto"/>
        <w:ind w:left="2160"/>
        <w:rPr>
          <w:rFonts w:ascii="Arial" w:hAnsi="Arial" w:cs="Arial"/>
          <w:sz w:val="24"/>
          <w:szCs w:val="24"/>
        </w:rPr>
      </w:pPr>
    </w:p>
    <w:p w14:paraId="3B783018" w14:textId="77777777" w:rsidR="00CA4BA6" w:rsidRPr="0057229C" w:rsidRDefault="008161C0" w:rsidP="008161C0">
      <w:pPr>
        <w:rPr>
          <w:rFonts w:ascii="Arial" w:hAnsi="Arial" w:cs="Arial"/>
          <w:b/>
          <w:sz w:val="24"/>
          <w:szCs w:val="24"/>
          <w:u w:val="single"/>
        </w:rPr>
      </w:pPr>
      <w:r w:rsidRPr="0057229C">
        <w:rPr>
          <w:rFonts w:ascii="Arial" w:hAnsi="Arial" w:cs="Arial"/>
          <w:b/>
          <w:sz w:val="24"/>
          <w:szCs w:val="24"/>
          <w:u w:val="single"/>
        </w:rPr>
        <w:t>Safety Data Sheet (SDS) Location</w:t>
      </w:r>
    </w:p>
    <w:p w14:paraId="0CD9E436" w14:textId="77777777" w:rsidR="00DF41AE" w:rsidRPr="0057229C" w:rsidRDefault="008161C0" w:rsidP="008161C0">
      <w:pPr>
        <w:rPr>
          <w:rFonts w:ascii="Arial" w:hAnsi="Arial" w:cs="Arial"/>
          <w:b/>
          <w:sz w:val="24"/>
          <w:szCs w:val="24"/>
          <w:u w:val="single"/>
        </w:rPr>
      </w:pPr>
      <w:r w:rsidRPr="0057229C">
        <w:rPr>
          <w:rFonts w:ascii="Arial" w:hAnsi="Arial" w:cs="Arial"/>
          <w:sz w:val="24"/>
          <w:szCs w:val="24"/>
        </w:rPr>
        <w:t>Online SDS can be accessed at</w:t>
      </w:r>
      <w:r w:rsidR="00A058FE" w:rsidRPr="0057229C">
        <w:rPr>
          <w:rFonts w:ascii="Arial" w:hAnsi="Arial" w:cs="Arial"/>
          <w:sz w:val="24"/>
          <w:szCs w:val="24"/>
        </w:rPr>
        <w:t xml:space="preserve">: </w:t>
      </w:r>
      <w:r w:rsidRPr="0057229C">
        <w:rPr>
          <w:rFonts w:ascii="Arial" w:hAnsi="Arial" w:cs="Arial"/>
          <w:sz w:val="24"/>
          <w:szCs w:val="24"/>
        </w:rPr>
        <w:t xml:space="preserve"> </w:t>
      </w:r>
      <w:hyperlink r:id="rId13" w:history="1">
        <w:r w:rsidR="00DF41AE" w:rsidRPr="0057229C">
          <w:rPr>
            <w:rStyle w:val="Hyperlink"/>
            <w:rFonts w:ascii="Arial" w:hAnsi="Arial" w:cs="Arial"/>
            <w:sz w:val="24"/>
            <w:szCs w:val="24"/>
          </w:rPr>
          <w:t>http://siri.org/msds/index.php</w:t>
        </w:r>
      </w:hyperlink>
      <w:r w:rsidR="00DF41AE" w:rsidRPr="0057229C">
        <w:rPr>
          <w:rFonts w:ascii="Arial" w:hAnsi="Arial" w:cs="Arial"/>
          <w:sz w:val="24"/>
          <w:szCs w:val="24"/>
        </w:rPr>
        <w:t xml:space="preserve"> </w:t>
      </w:r>
    </w:p>
    <w:p w14:paraId="4DEEFF33" w14:textId="6F963E62" w:rsidR="00F24C5E" w:rsidRPr="0057229C" w:rsidRDefault="00DF41AE" w:rsidP="008161C0">
      <w:pPr>
        <w:rPr>
          <w:rFonts w:ascii="Arial" w:hAnsi="Arial" w:cs="Arial"/>
          <w:sz w:val="24"/>
          <w:szCs w:val="24"/>
        </w:rPr>
      </w:pPr>
      <w:r w:rsidRPr="0057229C">
        <w:rPr>
          <w:rFonts w:ascii="Arial" w:hAnsi="Arial" w:cs="Arial"/>
          <w:sz w:val="24"/>
          <w:szCs w:val="24"/>
        </w:rPr>
        <w:t>or MSDSOnline at:</w:t>
      </w:r>
      <w:r w:rsidR="00C12E4B" w:rsidRPr="0057229C">
        <w:rPr>
          <w:rFonts w:ascii="Arial" w:hAnsi="Arial" w:cs="Arial"/>
          <w:sz w:val="24"/>
          <w:szCs w:val="24"/>
        </w:rPr>
        <w:t xml:space="preserve">  </w:t>
      </w:r>
      <w:hyperlink r:id="rId14" w:history="1">
        <w:r w:rsidRPr="0057229C">
          <w:rPr>
            <w:rStyle w:val="Hyperlink"/>
            <w:rFonts w:ascii="Arial" w:hAnsi="Arial" w:cs="Arial"/>
            <w:sz w:val="24"/>
            <w:szCs w:val="24"/>
          </w:rPr>
          <w:t>http://hq.msdsonline.com/csuedusl/Search/Default.aspx</w:t>
        </w:r>
      </w:hyperlink>
    </w:p>
    <w:p w14:paraId="5B90508F" w14:textId="0CFE514C" w:rsidR="008161C0" w:rsidRPr="0057229C" w:rsidRDefault="008161C0" w:rsidP="008161C0">
      <w:pPr>
        <w:rPr>
          <w:rFonts w:ascii="Arial" w:hAnsi="Arial" w:cs="Arial"/>
          <w:b/>
          <w:sz w:val="24"/>
          <w:szCs w:val="24"/>
        </w:rPr>
      </w:pPr>
      <w:r w:rsidRPr="0057229C">
        <w:rPr>
          <w:rFonts w:ascii="Arial" w:hAnsi="Arial" w:cs="Arial"/>
          <w:b/>
          <w:sz w:val="24"/>
          <w:szCs w:val="24"/>
          <w:u w:val="single"/>
        </w:rPr>
        <w:t>Protocol/Procedure</w:t>
      </w:r>
      <w:r w:rsidRPr="0057229C">
        <w:rPr>
          <w:rFonts w:ascii="Arial" w:hAnsi="Arial" w:cs="Arial"/>
          <w:b/>
          <w:sz w:val="24"/>
          <w:szCs w:val="24"/>
        </w:rPr>
        <w:t xml:space="preserve"> </w:t>
      </w:r>
    </w:p>
    <w:p w14:paraId="13817CBF" w14:textId="5BEF8FB9" w:rsidR="00CC13EE" w:rsidRPr="00C3273F" w:rsidRDefault="00CC13EE" w:rsidP="008161C0">
      <w:pPr>
        <w:rPr>
          <w:rFonts w:ascii="Garamond" w:hAnsi="Garamond" w:cs="Arial"/>
          <w:b/>
          <w:sz w:val="24"/>
          <w:szCs w:val="24"/>
        </w:rPr>
      </w:pPr>
      <w:r w:rsidRPr="00C3273F">
        <w:rPr>
          <w:rFonts w:ascii="Garamond" w:hAnsi="Garamond" w:cs="Arial"/>
          <w:b/>
          <w:sz w:val="24"/>
          <w:szCs w:val="24"/>
        </w:rPr>
        <w:lastRenderedPageBreak/>
        <w:t>PREMISE OF METHOD:</w:t>
      </w:r>
    </w:p>
    <w:p w14:paraId="084EC57F" w14:textId="19567CE8" w:rsidR="007567FE" w:rsidRPr="00C3273F" w:rsidRDefault="007567FE" w:rsidP="00CC13EE">
      <w:pPr>
        <w:spacing w:after="0" w:line="240" w:lineRule="auto"/>
        <w:rPr>
          <w:rFonts w:ascii="Garamond" w:eastAsia="Times New Roman" w:hAnsi="Garamond" w:cs="Arial"/>
          <w:color w:val="000000"/>
          <w:sz w:val="24"/>
          <w:szCs w:val="24"/>
        </w:rPr>
      </w:pPr>
      <w:r w:rsidRPr="00C3273F">
        <w:rPr>
          <w:rFonts w:ascii="Garamond" w:eastAsia="Times New Roman" w:hAnsi="Garamond" w:cs="Arial"/>
          <w:color w:val="000000"/>
          <w:sz w:val="24"/>
          <w:szCs w:val="24"/>
        </w:rPr>
        <w:t xml:space="preserve">In the </w:t>
      </w:r>
      <w:r w:rsidR="00CC13EE" w:rsidRPr="00C3273F">
        <w:rPr>
          <w:rFonts w:ascii="Garamond" w:eastAsia="Times New Roman" w:hAnsi="Garamond" w:cs="Arial"/>
          <w:color w:val="000000"/>
          <w:sz w:val="24"/>
          <w:szCs w:val="24"/>
        </w:rPr>
        <w:t>inodphenol-blue or Berthelot method</w:t>
      </w:r>
      <w:r w:rsidRPr="00C3273F">
        <w:rPr>
          <w:rFonts w:ascii="Garamond" w:eastAsia="Times New Roman" w:hAnsi="Garamond" w:cs="Arial"/>
          <w:color w:val="000000"/>
          <w:sz w:val="24"/>
          <w:szCs w:val="24"/>
        </w:rPr>
        <w:t xml:space="preserve">, </w:t>
      </w:r>
      <w:r w:rsidR="00CC13EE" w:rsidRPr="00C3273F">
        <w:rPr>
          <w:rFonts w:ascii="Garamond" w:eastAsia="Times New Roman" w:hAnsi="Garamond" w:cs="Arial"/>
          <w:color w:val="000000"/>
          <w:sz w:val="24"/>
          <w:szCs w:val="24"/>
        </w:rPr>
        <w:t xml:space="preserve">Ammonium </w:t>
      </w:r>
      <w:r w:rsidRPr="00C3273F">
        <w:rPr>
          <w:rFonts w:ascii="Garamond" w:eastAsia="Times New Roman" w:hAnsi="Garamond" w:cs="Arial"/>
          <w:color w:val="000000"/>
          <w:sz w:val="24"/>
          <w:szCs w:val="24"/>
        </w:rPr>
        <w:t xml:space="preserve">reacts with the hypochlorite to form </w:t>
      </w:r>
      <w:r w:rsidR="00CC13EE" w:rsidRPr="00C3273F">
        <w:rPr>
          <w:rFonts w:ascii="Garamond" w:eastAsia="Times New Roman" w:hAnsi="Garamond" w:cs="Arial"/>
          <w:color w:val="000000"/>
          <w:sz w:val="24"/>
          <w:szCs w:val="24"/>
        </w:rPr>
        <w:t xml:space="preserve">monochloramine (NH2Cl). </w:t>
      </w:r>
    </w:p>
    <w:p w14:paraId="26028ED9" w14:textId="16DDD2F1" w:rsidR="007567FE" w:rsidRPr="00C3273F" w:rsidRDefault="007567FE" w:rsidP="007567FE">
      <w:pPr>
        <w:spacing w:after="0" w:line="240" w:lineRule="auto"/>
        <w:jc w:val="center"/>
        <w:rPr>
          <w:rFonts w:ascii="Garamond" w:eastAsia="Times New Roman" w:hAnsi="Garamond" w:cs="Arial"/>
          <w:color w:val="000000"/>
          <w:sz w:val="24"/>
          <w:szCs w:val="24"/>
        </w:rPr>
      </w:pPr>
      <w:r w:rsidRPr="00C3273F">
        <w:rPr>
          <w:rFonts w:ascii="Garamond" w:eastAsia="Times New Roman" w:hAnsi="Garamond" w:cs="Arial"/>
          <w:noProof/>
          <w:color w:val="000000"/>
          <w:sz w:val="24"/>
          <w:szCs w:val="24"/>
        </w:rPr>
        <w:drawing>
          <wp:inline distT="0" distB="0" distL="0" distR="0" wp14:anchorId="56F22B82" wp14:editId="04FB9DE8">
            <wp:extent cx="4686298" cy="9810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208"/>
                    <a:stretch/>
                  </pic:blipFill>
                  <pic:spPr bwMode="auto">
                    <a:xfrm>
                      <a:off x="0" y="0"/>
                      <a:ext cx="4686954" cy="981212"/>
                    </a:xfrm>
                    <a:prstGeom prst="rect">
                      <a:avLst/>
                    </a:prstGeom>
                    <a:ln>
                      <a:noFill/>
                    </a:ln>
                    <a:extLst>
                      <a:ext uri="{53640926-AAD7-44D8-BBD7-CCE9431645EC}">
                        <a14:shadowObscured xmlns:a14="http://schemas.microsoft.com/office/drawing/2010/main"/>
                      </a:ext>
                    </a:extLst>
                  </pic:spPr>
                </pic:pic>
              </a:graphicData>
            </a:graphic>
          </wp:inline>
        </w:drawing>
      </w:r>
    </w:p>
    <w:p w14:paraId="51F3A903" w14:textId="77777777" w:rsidR="007567FE" w:rsidRPr="00C3273F" w:rsidRDefault="007567FE" w:rsidP="00CC13EE">
      <w:pPr>
        <w:spacing w:after="0" w:line="240" w:lineRule="auto"/>
        <w:rPr>
          <w:rFonts w:ascii="Garamond" w:eastAsia="Times New Roman" w:hAnsi="Garamond" w:cs="Arial"/>
          <w:color w:val="000000"/>
          <w:sz w:val="24"/>
          <w:szCs w:val="24"/>
        </w:rPr>
      </w:pPr>
    </w:p>
    <w:p w14:paraId="69AC5243" w14:textId="48041A7B" w:rsidR="007567FE" w:rsidRPr="00C3273F" w:rsidRDefault="00CC13EE" w:rsidP="00CC13EE">
      <w:pPr>
        <w:spacing w:after="0" w:line="240" w:lineRule="auto"/>
        <w:rPr>
          <w:rFonts w:ascii="Garamond" w:eastAsia="Times New Roman" w:hAnsi="Garamond" w:cs="Arial"/>
          <w:color w:val="000000"/>
          <w:sz w:val="24"/>
          <w:szCs w:val="24"/>
        </w:rPr>
      </w:pPr>
      <w:r w:rsidRPr="00C3273F">
        <w:rPr>
          <w:rFonts w:ascii="Garamond" w:eastAsia="Times New Roman" w:hAnsi="Garamond" w:cs="Arial"/>
          <w:color w:val="000000"/>
          <w:sz w:val="24"/>
          <w:szCs w:val="24"/>
        </w:rPr>
        <w:t xml:space="preserve">The monochloramine then reacts with salicylate to form benzoquinone </w:t>
      </w:r>
      <w:r w:rsidR="007567FE" w:rsidRPr="00C3273F">
        <w:rPr>
          <w:rFonts w:ascii="Garamond" w:eastAsia="Times New Roman" w:hAnsi="Garamond" w:cs="Arial"/>
          <w:color w:val="000000"/>
          <w:sz w:val="24"/>
          <w:szCs w:val="24"/>
        </w:rPr>
        <w:t>monoamine.</w:t>
      </w:r>
    </w:p>
    <w:p w14:paraId="3B1ADDF5" w14:textId="77777777" w:rsidR="007567FE" w:rsidRPr="00C3273F" w:rsidRDefault="007567FE" w:rsidP="00CC13EE">
      <w:pPr>
        <w:spacing w:after="0" w:line="240" w:lineRule="auto"/>
        <w:rPr>
          <w:rFonts w:ascii="Garamond" w:eastAsia="Times New Roman" w:hAnsi="Garamond" w:cs="Arial"/>
          <w:color w:val="000000"/>
          <w:sz w:val="24"/>
          <w:szCs w:val="24"/>
        </w:rPr>
      </w:pPr>
    </w:p>
    <w:p w14:paraId="747F0B4A" w14:textId="57F1E6B1" w:rsidR="007567FE" w:rsidRPr="00C3273F" w:rsidRDefault="007567FE" w:rsidP="00CC13EE">
      <w:pPr>
        <w:spacing w:after="0" w:line="240" w:lineRule="auto"/>
        <w:rPr>
          <w:rFonts w:ascii="Garamond" w:hAnsi="Garamond" w:cs="Arial"/>
          <w:noProof/>
          <w:sz w:val="24"/>
          <w:szCs w:val="24"/>
        </w:rPr>
      </w:pPr>
      <w:r w:rsidRPr="00C3273F">
        <w:rPr>
          <w:rFonts w:ascii="Garamond" w:hAnsi="Garamond" w:cs="Arial"/>
          <w:noProof/>
          <w:sz w:val="24"/>
          <w:szCs w:val="24"/>
        </w:rPr>
        <w:drawing>
          <wp:inline distT="0" distB="0" distL="0" distR="0" wp14:anchorId="0F6CBED1" wp14:editId="32D773C6">
            <wp:extent cx="1725438" cy="1366838"/>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899" cy="1381462"/>
                    </a:xfrm>
                    <a:prstGeom prst="rect">
                      <a:avLst/>
                    </a:prstGeom>
                  </pic:spPr>
                </pic:pic>
              </a:graphicData>
            </a:graphic>
          </wp:inline>
        </w:drawing>
      </w:r>
      <w:r w:rsidRPr="00C3273F">
        <w:rPr>
          <w:rFonts w:ascii="Garamond" w:hAnsi="Garamond" w:cs="Arial"/>
          <w:noProof/>
          <w:sz w:val="24"/>
          <w:szCs w:val="24"/>
        </w:rPr>
        <w:t xml:space="preserve"> </w:t>
      </w:r>
      <w:r w:rsidRPr="00C3273F">
        <w:rPr>
          <w:rFonts w:ascii="Garamond" w:eastAsia="Times New Roman" w:hAnsi="Garamond" w:cs="Arial"/>
          <w:noProof/>
          <w:color w:val="000000"/>
          <w:sz w:val="24"/>
          <w:szCs w:val="24"/>
        </w:rPr>
        <w:drawing>
          <wp:inline distT="0" distB="0" distL="0" distR="0" wp14:anchorId="3C3366EE" wp14:editId="2DF6E8A7">
            <wp:extent cx="1518920" cy="1419935"/>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7152" r="27254"/>
                    <a:stretch/>
                  </pic:blipFill>
                  <pic:spPr bwMode="auto">
                    <a:xfrm>
                      <a:off x="0" y="0"/>
                      <a:ext cx="1534677" cy="1434665"/>
                    </a:xfrm>
                    <a:prstGeom prst="rect">
                      <a:avLst/>
                    </a:prstGeom>
                    <a:ln>
                      <a:noFill/>
                    </a:ln>
                    <a:extLst>
                      <a:ext uri="{53640926-AAD7-44D8-BBD7-CCE9431645EC}">
                        <a14:shadowObscured xmlns:a14="http://schemas.microsoft.com/office/drawing/2010/main"/>
                      </a:ext>
                    </a:extLst>
                  </pic:spPr>
                </pic:pic>
              </a:graphicData>
            </a:graphic>
          </wp:inline>
        </w:drawing>
      </w:r>
      <w:r w:rsidRPr="00C3273F">
        <w:rPr>
          <w:rFonts w:ascii="Garamond" w:hAnsi="Garamond" w:cs="Arial"/>
          <w:noProof/>
          <w:sz w:val="24"/>
          <w:szCs w:val="24"/>
        </w:rPr>
        <w:t xml:space="preserve"> </w:t>
      </w:r>
      <w:r w:rsidRPr="00C3273F">
        <w:rPr>
          <w:rFonts w:ascii="Garamond" w:eastAsia="Times New Roman" w:hAnsi="Garamond" w:cs="Arial"/>
          <w:noProof/>
          <w:color w:val="000000"/>
          <w:sz w:val="24"/>
          <w:szCs w:val="24"/>
        </w:rPr>
        <w:drawing>
          <wp:inline distT="0" distB="0" distL="0" distR="0" wp14:anchorId="7E4D4D41" wp14:editId="5FEA61E2">
            <wp:extent cx="90000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07160" cy="1440116"/>
                    </a:xfrm>
                    <a:prstGeom prst="rect">
                      <a:avLst/>
                    </a:prstGeom>
                  </pic:spPr>
                </pic:pic>
              </a:graphicData>
            </a:graphic>
          </wp:inline>
        </w:drawing>
      </w:r>
    </w:p>
    <w:p w14:paraId="11CF8EB7" w14:textId="77777777" w:rsidR="002962B0" w:rsidRPr="00C3273F" w:rsidRDefault="002962B0" w:rsidP="00CC13EE">
      <w:pPr>
        <w:spacing w:after="0" w:line="240" w:lineRule="auto"/>
        <w:rPr>
          <w:rFonts w:ascii="Garamond" w:eastAsia="Times New Roman" w:hAnsi="Garamond" w:cs="Arial"/>
          <w:color w:val="000000"/>
          <w:sz w:val="24"/>
          <w:szCs w:val="24"/>
        </w:rPr>
      </w:pPr>
    </w:p>
    <w:p w14:paraId="7C3ED126" w14:textId="77777777" w:rsidR="007567FE" w:rsidRPr="00C3273F" w:rsidRDefault="007567FE" w:rsidP="00CC13EE">
      <w:pPr>
        <w:spacing w:after="0" w:line="240" w:lineRule="auto"/>
        <w:rPr>
          <w:rFonts w:ascii="Garamond" w:eastAsia="Times New Roman" w:hAnsi="Garamond" w:cs="Arial"/>
          <w:color w:val="000000"/>
          <w:sz w:val="24"/>
          <w:szCs w:val="24"/>
        </w:rPr>
      </w:pPr>
    </w:p>
    <w:p w14:paraId="1452FC82" w14:textId="77777777" w:rsidR="007567FE" w:rsidRPr="00C3273F" w:rsidRDefault="007567FE" w:rsidP="00CC13EE">
      <w:pPr>
        <w:spacing w:after="0" w:line="240" w:lineRule="auto"/>
        <w:rPr>
          <w:rFonts w:ascii="Garamond" w:eastAsia="Times New Roman" w:hAnsi="Garamond" w:cs="Arial"/>
          <w:color w:val="000000"/>
          <w:sz w:val="24"/>
          <w:szCs w:val="24"/>
        </w:rPr>
      </w:pPr>
    </w:p>
    <w:p w14:paraId="3A8A32D5" w14:textId="0F168459" w:rsidR="007567FE" w:rsidRPr="00C3273F" w:rsidRDefault="007567FE" w:rsidP="00CC13EE">
      <w:pPr>
        <w:spacing w:after="0" w:line="240" w:lineRule="auto"/>
        <w:rPr>
          <w:rFonts w:ascii="Garamond" w:eastAsia="Times New Roman" w:hAnsi="Garamond" w:cs="Arial"/>
          <w:color w:val="000000"/>
          <w:sz w:val="24"/>
          <w:szCs w:val="24"/>
        </w:rPr>
      </w:pPr>
      <w:r w:rsidRPr="00C3273F">
        <w:rPr>
          <w:rFonts w:ascii="Garamond" w:eastAsia="Times New Roman" w:hAnsi="Garamond" w:cs="Arial"/>
          <w:color w:val="000000"/>
          <w:sz w:val="24"/>
          <w:szCs w:val="24"/>
        </w:rPr>
        <w:t xml:space="preserve">The benzoquinone monoamine </w:t>
      </w:r>
      <w:r w:rsidR="00CC13EE" w:rsidRPr="00C3273F">
        <w:rPr>
          <w:rFonts w:ascii="Garamond" w:eastAsia="Times New Roman" w:hAnsi="Garamond" w:cs="Arial"/>
          <w:color w:val="000000"/>
          <w:sz w:val="24"/>
          <w:szCs w:val="24"/>
        </w:rPr>
        <w:t xml:space="preserve">couples with salicylate to give the colored indophenol dye. </w:t>
      </w:r>
    </w:p>
    <w:p w14:paraId="6DDFFE1B" w14:textId="45243F5B" w:rsidR="002962B0" w:rsidRPr="00C3273F" w:rsidRDefault="002962B0" w:rsidP="00CC13EE">
      <w:pPr>
        <w:spacing w:after="0" w:line="240" w:lineRule="auto"/>
        <w:rPr>
          <w:rFonts w:ascii="Garamond" w:eastAsia="Times New Roman" w:hAnsi="Garamond" w:cs="Arial"/>
          <w:color w:val="000000"/>
          <w:sz w:val="24"/>
          <w:szCs w:val="24"/>
        </w:rPr>
      </w:pPr>
    </w:p>
    <w:p w14:paraId="1A9F4F1E" w14:textId="58A62C1E" w:rsidR="002962B0" w:rsidRPr="00C3273F" w:rsidRDefault="002962B0" w:rsidP="00CC13EE">
      <w:pPr>
        <w:spacing w:after="0" w:line="240" w:lineRule="auto"/>
        <w:rPr>
          <w:rFonts w:ascii="Garamond" w:eastAsia="Times New Roman" w:hAnsi="Garamond" w:cs="Arial"/>
          <w:color w:val="000000"/>
          <w:sz w:val="24"/>
          <w:szCs w:val="24"/>
        </w:rPr>
      </w:pPr>
      <w:r w:rsidRPr="00C3273F">
        <w:rPr>
          <w:rFonts w:ascii="Garamond" w:eastAsia="Times New Roman" w:hAnsi="Garamond" w:cs="Arial"/>
          <w:noProof/>
          <w:color w:val="000000"/>
          <w:sz w:val="24"/>
          <w:szCs w:val="24"/>
        </w:rPr>
        <w:drawing>
          <wp:inline distT="0" distB="0" distL="0" distR="0" wp14:anchorId="73C0FEF3" wp14:editId="4E019DBF">
            <wp:extent cx="900000" cy="142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07160" cy="1440116"/>
                    </a:xfrm>
                    <a:prstGeom prst="rect">
                      <a:avLst/>
                    </a:prstGeom>
                  </pic:spPr>
                </pic:pic>
              </a:graphicData>
            </a:graphic>
          </wp:inline>
        </w:drawing>
      </w:r>
      <w:r w:rsidRPr="00C3273F">
        <w:rPr>
          <w:rFonts w:ascii="Garamond" w:eastAsia="Times New Roman" w:hAnsi="Garamond" w:cs="Arial"/>
          <w:color w:val="000000"/>
          <w:sz w:val="24"/>
          <w:szCs w:val="24"/>
        </w:rPr>
        <w:t xml:space="preserve">+ </w:t>
      </w:r>
      <w:r w:rsidRPr="00C3273F">
        <w:rPr>
          <w:rFonts w:ascii="Garamond" w:hAnsi="Garamond" w:cs="Arial"/>
          <w:noProof/>
          <w:sz w:val="24"/>
          <w:szCs w:val="24"/>
        </w:rPr>
        <w:drawing>
          <wp:inline distT="0" distB="0" distL="0" distR="0" wp14:anchorId="75DEB91D" wp14:editId="7C708604">
            <wp:extent cx="1725438" cy="1366838"/>
            <wp:effectExtent l="0" t="0" r="825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899" cy="1381462"/>
                    </a:xfrm>
                    <a:prstGeom prst="rect">
                      <a:avLst/>
                    </a:prstGeom>
                  </pic:spPr>
                </pic:pic>
              </a:graphicData>
            </a:graphic>
          </wp:inline>
        </w:drawing>
      </w:r>
      <w:r w:rsidRPr="00C3273F">
        <w:rPr>
          <w:rFonts w:ascii="Garamond" w:eastAsia="Wingdings" w:hAnsi="Garamond" w:cs="Wingdings"/>
          <w:color w:val="000000"/>
          <w:sz w:val="24"/>
          <w:szCs w:val="24"/>
        </w:rPr>
        <w:t>à</w:t>
      </w:r>
      <w:r w:rsidRPr="00C3273F">
        <w:rPr>
          <w:rFonts w:ascii="Garamond" w:eastAsia="Times New Roman" w:hAnsi="Garamond" w:cs="Arial"/>
          <w:color w:val="000000"/>
          <w:sz w:val="24"/>
          <w:szCs w:val="24"/>
        </w:rPr>
        <w:t xml:space="preserve"> </w:t>
      </w:r>
      <w:r w:rsidRPr="00C3273F">
        <w:rPr>
          <w:rFonts w:ascii="Garamond" w:eastAsia="Times New Roman" w:hAnsi="Garamond" w:cs="Arial"/>
          <w:noProof/>
          <w:color w:val="000000"/>
          <w:sz w:val="24"/>
          <w:szCs w:val="24"/>
        </w:rPr>
        <w:drawing>
          <wp:inline distT="0" distB="0" distL="0" distR="0" wp14:anchorId="79F75F13" wp14:editId="27FED15E">
            <wp:extent cx="392252" cy="1290637"/>
            <wp:effectExtent l="0" t="0" r="825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705" cy="1338192"/>
                    </a:xfrm>
                    <a:prstGeom prst="rect">
                      <a:avLst/>
                    </a:prstGeom>
                  </pic:spPr>
                </pic:pic>
              </a:graphicData>
            </a:graphic>
          </wp:inline>
        </w:drawing>
      </w:r>
    </w:p>
    <w:p w14:paraId="6B44260A" w14:textId="77777777" w:rsidR="007567FE" w:rsidRPr="00C3273F" w:rsidRDefault="007567FE" w:rsidP="00CC13EE">
      <w:pPr>
        <w:spacing w:after="0" w:line="240" w:lineRule="auto"/>
        <w:rPr>
          <w:rFonts w:ascii="Garamond" w:eastAsia="Times New Roman" w:hAnsi="Garamond" w:cs="Arial"/>
          <w:color w:val="000000"/>
          <w:sz w:val="24"/>
          <w:szCs w:val="24"/>
        </w:rPr>
      </w:pPr>
    </w:p>
    <w:p w14:paraId="7614DC5B" w14:textId="77777777" w:rsidR="007567FE" w:rsidRPr="00C3273F" w:rsidRDefault="007567FE" w:rsidP="00CC13EE">
      <w:pPr>
        <w:spacing w:after="0" w:line="240" w:lineRule="auto"/>
        <w:rPr>
          <w:rFonts w:ascii="Garamond" w:eastAsia="Times New Roman" w:hAnsi="Garamond" w:cs="Arial"/>
          <w:color w:val="000000"/>
          <w:sz w:val="24"/>
          <w:szCs w:val="24"/>
        </w:rPr>
      </w:pPr>
    </w:p>
    <w:p w14:paraId="2286F7A8" w14:textId="500968C7" w:rsidR="00C3273F" w:rsidRDefault="00CC13EE" w:rsidP="00CC13EE">
      <w:pPr>
        <w:spacing w:after="0" w:line="240" w:lineRule="auto"/>
        <w:rPr>
          <w:rFonts w:ascii="Garamond" w:eastAsia="Times New Roman" w:hAnsi="Garamond" w:cs="Arial"/>
          <w:color w:val="000000"/>
          <w:sz w:val="24"/>
          <w:szCs w:val="24"/>
        </w:rPr>
      </w:pPr>
      <w:r w:rsidRPr="00C3273F">
        <w:rPr>
          <w:rFonts w:ascii="Garamond" w:eastAsia="Times New Roman" w:hAnsi="Garamond" w:cs="Arial"/>
          <w:color w:val="000000"/>
          <w:sz w:val="24"/>
          <w:szCs w:val="24"/>
        </w:rPr>
        <w:t xml:space="preserve">The intensity of the color represents the concentration of ammonium in the sample, which is determined </w:t>
      </w:r>
      <w:r w:rsidR="002962B0" w:rsidRPr="00C3273F">
        <w:rPr>
          <w:rFonts w:ascii="Garamond" w:eastAsia="Times New Roman" w:hAnsi="Garamond" w:cs="Arial"/>
          <w:color w:val="000000"/>
          <w:sz w:val="24"/>
          <w:szCs w:val="24"/>
        </w:rPr>
        <w:t>in a platereader at</w:t>
      </w:r>
      <w:r w:rsidRPr="00C3273F">
        <w:rPr>
          <w:rFonts w:ascii="Garamond" w:eastAsia="Times New Roman" w:hAnsi="Garamond" w:cs="Arial"/>
          <w:color w:val="000000"/>
          <w:sz w:val="24"/>
          <w:szCs w:val="24"/>
        </w:rPr>
        <w:t xml:space="preserve"> λ = 650 </w:t>
      </w:r>
      <w:r w:rsidR="002962B0" w:rsidRPr="00C3273F">
        <w:rPr>
          <w:rFonts w:ascii="Garamond" w:eastAsia="Times New Roman" w:hAnsi="Garamond" w:cs="Arial"/>
          <w:color w:val="000000"/>
          <w:sz w:val="24"/>
          <w:szCs w:val="24"/>
        </w:rPr>
        <w:t>nm</w:t>
      </w:r>
      <w:r w:rsidRPr="00C3273F">
        <w:rPr>
          <w:rFonts w:ascii="Garamond" w:eastAsia="Times New Roman" w:hAnsi="Garamond" w:cs="Arial"/>
          <w:color w:val="000000"/>
          <w:sz w:val="24"/>
          <w:szCs w:val="24"/>
        </w:rPr>
        <w:t xml:space="preserve">. </w:t>
      </w:r>
    </w:p>
    <w:p w14:paraId="14056D2B" w14:textId="77777777" w:rsidR="00C3273F" w:rsidRDefault="00C3273F">
      <w:pPr>
        <w:rPr>
          <w:rFonts w:ascii="Garamond" w:eastAsia="Times New Roman" w:hAnsi="Garamond" w:cs="Arial"/>
          <w:color w:val="000000"/>
          <w:sz w:val="24"/>
          <w:szCs w:val="24"/>
        </w:rPr>
      </w:pPr>
      <w:r>
        <w:rPr>
          <w:rFonts w:ascii="Garamond" w:eastAsia="Times New Roman" w:hAnsi="Garamond" w:cs="Arial"/>
          <w:color w:val="000000"/>
          <w:sz w:val="24"/>
          <w:szCs w:val="24"/>
        </w:rPr>
        <w:br w:type="page"/>
      </w:r>
    </w:p>
    <w:p w14:paraId="4BD5D765" w14:textId="0A7D1BB3" w:rsidR="00F32EA2" w:rsidRPr="00C3273F" w:rsidRDefault="002E48B1" w:rsidP="00574E26">
      <w:pPr>
        <w:pStyle w:val="ListParagraph"/>
        <w:numPr>
          <w:ilvl w:val="0"/>
          <w:numId w:val="8"/>
        </w:numPr>
        <w:rPr>
          <w:rFonts w:ascii="Garamond" w:hAnsi="Garamond" w:cs="Arial"/>
          <w:b/>
          <w:sz w:val="24"/>
          <w:szCs w:val="24"/>
        </w:rPr>
      </w:pPr>
      <w:r w:rsidRPr="00C3273F">
        <w:rPr>
          <w:rStyle w:val="Style5"/>
          <w:rFonts w:ascii="Garamond" w:hAnsi="Garamond" w:cs="Arial"/>
          <w:b/>
          <w:sz w:val="24"/>
          <w:szCs w:val="24"/>
        </w:rPr>
        <w:lastRenderedPageBreak/>
        <w:t>Prepare reagent</w:t>
      </w:r>
    </w:p>
    <w:p w14:paraId="52F66EE8" w14:textId="123A803F" w:rsidR="00F32EA2" w:rsidRPr="00C3273F" w:rsidRDefault="00BB69C5" w:rsidP="00F32EA2">
      <w:pPr>
        <w:rPr>
          <w:rFonts w:ascii="Garamond" w:hAnsi="Garamond" w:cs="Arial"/>
          <w:sz w:val="24"/>
          <w:szCs w:val="24"/>
          <w:u w:val="single"/>
        </w:rPr>
      </w:pPr>
      <w:r w:rsidRPr="00C3273F">
        <w:rPr>
          <w:rFonts w:ascii="Garamond" w:hAnsi="Garamond" w:cs="Arial"/>
          <w:sz w:val="24"/>
          <w:szCs w:val="24"/>
          <w:u w:val="single"/>
        </w:rPr>
        <w:t>Chemicals</w:t>
      </w:r>
      <w:r w:rsidR="00F32EA2" w:rsidRPr="00C3273F">
        <w:rPr>
          <w:rFonts w:ascii="Garamond" w:hAnsi="Garamond" w:cs="Arial"/>
          <w:sz w:val="24"/>
          <w:szCs w:val="24"/>
          <w:u w:val="single"/>
        </w:rPr>
        <w:t>:</w:t>
      </w:r>
    </w:p>
    <w:p w14:paraId="1F5B27DE" w14:textId="0545C793" w:rsidR="00825DBF" w:rsidRPr="00C3273F" w:rsidRDefault="00825DBF" w:rsidP="00574E26">
      <w:pPr>
        <w:pStyle w:val="ListParagraph"/>
        <w:numPr>
          <w:ilvl w:val="0"/>
          <w:numId w:val="12"/>
        </w:numPr>
        <w:rPr>
          <w:rFonts w:ascii="Garamond" w:hAnsi="Garamond" w:cs="Arial"/>
          <w:sz w:val="24"/>
          <w:szCs w:val="24"/>
        </w:rPr>
      </w:pPr>
      <w:r w:rsidRPr="00C3273F">
        <w:rPr>
          <w:rFonts w:ascii="Garamond" w:hAnsi="Garamond" w:cs="Arial"/>
          <w:sz w:val="24"/>
          <w:szCs w:val="24"/>
        </w:rPr>
        <w:t>Sodium nitroprusside (sodium nitroferricyanide)</w:t>
      </w:r>
    </w:p>
    <w:p w14:paraId="6105F8B0" w14:textId="75E0A2C5" w:rsidR="00825DBF" w:rsidRPr="00C3273F" w:rsidRDefault="00825DBF" w:rsidP="00574E26">
      <w:pPr>
        <w:pStyle w:val="ListParagraph"/>
        <w:numPr>
          <w:ilvl w:val="0"/>
          <w:numId w:val="12"/>
        </w:numPr>
        <w:rPr>
          <w:rFonts w:ascii="Garamond" w:hAnsi="Garamond" w:cs="Arial"/>
          <w:sz w:val="24"/>
          <w:szCs w:val="24"/>
        </w:rPr>
      </w:pPr>
      <w:r w:rsidRPr="00C3273F">
        <w:rPr>
          <w:rFonts w:ascii="Garamond" w:hAnsi="Garamond" w:cs="Arial"/>
          <w:sz w:val="24"/>
          <w:szCs w:val="24"/>
        </w:rPr>
        <w:t>Sodium salicylate</w:t>
      </w:r>
    </w:p>
    <w:p w14:paraId="78A89171" w14:textId="5189150E" w:rsidR="00825DBF" w:rsidRPr="00C3273F" w:rsidRDefault="00825DBF" w:rsidP="00574E26">
      <w:pPr>
        <w:pStyle w:val="ListParagraph"/>
        <w:numPr>
          <w:ilvl w:val="0"/>
          <w:numId w:val="12"/>
        </w:numPr>
        <w:rPr>
          <w:rFonts w:ascii="Garamond" w:hAnsi="Garamond" w:cs="Arial"/>
          <w:sz w:val="24"/>
          <w:szCs w:val="24"/>
        </w:rPr>
      </w:pPr>
      <w:r w:rsidRPr="00C3273F">
        <w:rPr>
          <w:rFonts w:ascii="Garamond" w:hAnsi="Garamond" w:cs="Arial"/>
          <w:sz w:val="24"/>
          <w:szCs w:val="24"/>
        </w:rPr>
        <w:t>Sodium citrate</w:t>
      </w:r>
    </w:p>
    <w:p w14:paraId="31BA422A" w14:textId="229B15B0" w:rsidR="00825DBF" w:rsidRPr="00C3273F" w:rsidRDefault="00825DBF" w:rsidP="00574E26">
      <w:pPr>
        <w:pStyle w:val="ListParagraph"/>
        <w:numPr>
          <w:ilvl w:val="0"/>
          <w:numId w:val="12"/>
        </w:numPr>
        <w:rPr>
          <w:rFonts w:ascii="Garamond" w:hAnsi="Garamond" w:cs="Arial"/>
          <w:sz w:val="24"/>
          <w:szCs w:val="24"/>
        </w:rPr>
      </w:pPr>
      <w:r w:rsidRPr="00C3273F">
        <w:rPr>
          <w:rFonts w:ascii="Garamond" w:hAnsi="Garamond" w:cs="Arial"/>
          <w:sz w:val="24"/>
          <w:szCs w:val="24"/>
        </w:rPr>
        <w:t>Sodium tartrate</w:t>
      </w:r>
    </w:p>
    <w:p w14:paraId="2C3905AA" w14:textId="475D3044" w:rsidR="00825DBF" w:rsidRPr="00C3273F" w:rsidRDefault="00825DBF" w:rsidP="00574E26">
      <w:pPr>
        <w:pStyle w:val="ListParagraph"/>
        <w:numPr>
          <w:ilvl w:val="0"/>
          <w:numId w:val="12"/>
        </w:numPr>
        <w:rPr>
          <w:rFonts w:ascii="Garamond" w:hAnsi="Garamond" w:cs="Arial"/>
          <w:sz w:val="24"/>
          <w:szCs w:val="24"/>
        </w:rPr>
      </w:pPr>
      <w:r w:rsidRPr="00C3273F">
        <w:rPr>
          <w:rFonts w:ascii="Garamond" w:hAnsi="Garamond" w:cs="Arial"/>
          <w:sz w:val="24"/>
          <w:szCs w:val="24"/>
        </w:rPr>
        <w:t>Sodium hydroxide</w:t>
      </w:r>
    </w:p>
    <w:p w14:paraId="00A3E743" w14:textId="6067AC31" w:rsidR="00BB69C5" w:rsidRPr="00C3273F" w:rsidRDefault="00825DBF" w:rsidP="00574E26">
      <w:pPr>
        <w:pStyle w:val="ListParagraph"/>
        <w:numPr>
          <w:ilvl w:val="0"/>
          <w:numId w:val="12"/>
        </w:numPr>
        <w:rPr>
          <w:rFonts w:ascii="Garamond" w:hAnsi="Garamond" w:cs="Arial"/>
          <w:sz w:val="24"/>
          <w:szCs w:val="24"/>
        </w:rPr>
      </w:pPr>
      <w:r w:rsidRPr="00C3273F">
        <w:rPr>
          <w:rFonts w:ascii="Garamond" w:hAnsi="Garamond" w:cs="Arial"/>
          <w:sz w:val="24"/>
          <w:szCs w:val="24"/>
        </w:rPr>
        <w:t>Sodium hypochloride (bleach)</w:t>
      </w:r>
    </w:p>
    <w:p w14:paraId="0445C612" w14:textId="77777777" w:rsidR="006A42DE" w:rsidRPr="00C3273F" w:rsidRDefault="006A42DE" w:rsidP="006A42DE">
      <w:pPr>
        <w:pStyle w:val="ListParagraph"/>
        <w:ind w:left="0"/>
        <w:rPr>
          <w:rFonts w:ascii="Garamond" w:hAnsi="Garamond" w:cs="Arial"/>
          <w:sz w:val="24"/>
          <w:szCs w:val="24"/>
        </w:rPr>
      </w:pPr>
    </w:p>
    <w:p w14:paraId="3141DB9C" w14:textId="08E2D221" w:rsidR="00333B75" w:rsidRPr="00C3273F" w:rsidRDefault="00BB69C5" w:rsidP="008161C0">
      <w:pPr>
        <w:rPr>
          <w:rFonts w:ascii="Garamond" w:hAnsi="Garamond" w:cs="Arial"/>
          <w:sz w:val="24"/>
          <w:szCs w:val="24"/>
          <w:u w:val="single"/>
        </w:rPr>
      </w:pPr>
      <w:r w:rsidRPr="00C3273F">
        <w:rPr>
          <w:rFonts w:ascii="Garamond" w:hAnsi="Garamond" w:cs="Arial"/>
          <w:sz w:val="24"/>
          <w:szCs w:val="24"/>
          <w:u w:val="single"/>
        </w:rPr>
        <w:t>Procedure</w:t>
      </w:r>
    </w:p>
    <w:p w14:paraId="44182015" w14:textId="78CDDF59" w:rsidR="00825DBF" w:rsidRPr="00C3273F" w:rsidRDefault="00825DBF" w:rsidP="008161C0">
      <w:pPr>
        <w:rPr>
          <w:rFonts w:ascii="Garamond" w:hAnsi="Garamond" w:cs="Arial"/>
          <w:sz w:val="24"/>
          <w:szCs w:val="24"/>
        </w:rPr>
      </w:pPr>
      <w:r w:rsidRPr="00C3273F">
        <w:rPr>
          <w:rFonts w:ascii="Garamond" w:hAnsi="Garamond" w:cs="Arial"/>
          <w:sz w:val="24"/>
          <w:szCs w:val="24"/>
        </w:rPr>
        <w:t xml:space="preserve">2 reagents are prepared, referred to as reagent A and reagent B. Once prepared, reagents can be stored in the refrigerator for several months. </w:t>
      </w:r>
    </w:p>
    <w:p w14:paraId="19661FBB" w14:textId="2F552EF3" w:rsidR="00825DBF" w:rsidRPr="0049017A" w:rsidRDefault="00825DBF" w:rsidP="008161C0">
      <w:pPr>
        <w:rPr>
          <w:rFonts w:ascii="Garamond" w:hAnsi="Garamond" w:cs="Arial"/>
          <w:b/>
          <w:bCs/>
          <w:i/>
          <w:sz w:val="24"/>
          <w:szCs w:val="24"/>
        </w:rPr>
      </w:pPr>
      <w:r w:rsidRPr="0049017A">
        <w:rPr>
          <w:rFonts w:ascii="Garamond" w:hAnsi="Garamond" w:cs="Arial"/>
          <w:b/>
          <w:bCs/>
          <w:i/>
          <w:sz w:val="24"/>
          <w:szCs w:val="24"/>
        </w:rPr>
        <w:t>Reagent A:</w:t>
      </w:r>
    </w:p>
    <w:p w14:paraId="12702D2A" w14:textId="77777777" w:rsidR="008A3213" w:rsidRPr="00C3273F" w:rsidRDefault="008A3213" w:rsidP="00574E26">
      <w:pPr>
        <w:pStyle w:val="ListParagraph"/>
        <w:numPr>
          <w:ilvl w:val="0"/>
          <w:numId w:val="13"/>
        </w:numPr>
        <w:rPr>
          <w:rFonts w:ascii="Garamond" w:hAnsi="Garamond" w:cs="Arial"/>
          <w:sz w:val="24"/>
          <w:szCs w:val="24"/>
        </w:rPr>
      </w:pPr>
      <w:r w:rsidRPr="00C3273F">
        <w:rPr>
          <w:rFonts w:ascii="Garamond" w:hAnsi="Garamond" w:cs="Arial"/>
          <w:sz w:val="24"/>
          <w:szCs w:val="24"/>
        </w:rPr>
        <w:t xml:space="preserve">Weigh out </w:t>
      </w:r>
    </w:p>
    <w:p w14:paraId="16CC1BDA" w14:textId="74814CA4" w:rsidR="00825DBF" w:rsidRPr="00C3273F" w:rsidRDefault="008A3213" w:rsidP="00574E26">
      <w:pPr>
        <w:pStyle w:val="ListParagraph"/>
        <w:numPr>
          <w:ilvl w:val="1"/>
          <w:numId w:val="13"/>
        </w:numPr>
        <w:rPr>
          <w:rFonts w:ascii="Garamond" w:hAnsi="Garamond" w:cs="Arial"/>
          <w:sz w:val="24"/>
          <w:szCs w:val="24"/>
        </w:rPr>
      </w:pPr>
      <w:r w:rsidRPr="00C3273F">
        <w:rPr>
          <w:rFonts w:ascii="Garamond" w:hAnsi="Garamond" w:cs="Arial"/>
          <w:sz w:val="24"/>
          <w:szCs w:val="24"/>
        </w:rPr>
        <w:t>0.05g sodium nitroprusside</w:t>
      </w:r>
    </w:p>
    <w:p w14:paraId="4E74ECBC" w14:textId="2DB703D1" w:rsidR="008A3213" w:rsidRPr="00C3273F" w:rsidRDefault="008A3213" w:rsidP="00574E26">
      <w:pPr>
        <w:pStyle w:val="ListParagraph"/>
        <w:numPr>
          <w:ilvl w:val="1"/>
          <w:numId w:val="13"/>
        </w:numPr>
        <w:rPr>
          <w:rFonts w:ascii="Garamond" w:hAnsi="Garamond" w:cs="Arial"/>
          <w:sz w:val="24"/>
          <w:szCs w:val="24"/>
        </w:rPr>
      </w:pPr>
      <w:r w:rsidRPr="00C3273F">
        <w:rPr>
          <w:rFonts w:ascii="Garamond" w:hAnsi="Garamond" w:cs="Arial"/>
          <w:sz w:val="24"/>
          <w:szCs w:val="24"/>
        </w:rPr>
        <w:t>13g sodium salicylate</w:t>
      </w:r>
    </w:p>
    <w:p w14:paraId="1F662C1C" w14:textId="4549E45A" w:rsidR="008A3213" w:rsidRPr="00C3273F" w:rsidRDefault="008A3213" w:rsidP="00574E26">
      <w:pPr>
        <w:pStyle w:val="ListParagraph"/>
        <w:numPr>
          <w:ilvl w:val="1"/>
          <w:numId w:val="13"/>
        </w:numPr>
        <w:rPr>
          <w:rFonts w:ascii="Garamond" w:hAnsi="Garamond" w:cs="Arial"/>
          <w:sz w:val="24"/>
          <w:szCs w:val="24"/>
        </w:rPr>
      </w:pPr>
      <w:r w:rsidRPr="00C3273F">
        <w:rPr>
          <w:rFonts w:ascii="Garamond" w:hAnsi="Garamond" w:cs="Arial"/>
          <w:sz w:val="24"/>
          <w:szCs w:val="24"/>
        </w:rPr>
        <w:t>10g sodium citrate</w:t>
      </w:r>
    </w:p>
    <w:p w14:paraId="611A3401" w14:textId="6DABF17B" w:rsidR="008A3213" w:rsidRPr="00C3273F" w:rsidRDefault="008A3213" w:rsidP="00574E26">
      <w:pPr>
        <w:pStyle w:val="ListParagraph"/>
        <w:numPr>
          <w:ilvl w:val="1"/>
          <w:numId w:val="13"/>
        </w:numPr>
        <w:rPr>
          <w:rFonts w:ascii="Garamond" w:hAnsi="Garamond" w:cs="Arial"/>
          <w:sz w:val="24"/>
          <w:szCs w:val="24"/>
        </w:rPr>
      </w:pPr>
      <w:r w:rsidRPr="00C3273F">
        <w:rPr>
          <w:rFonts w:ascii="Garamond" w:hAnsi="Garamond" w:cs="Arial"/>
          <w:sz w:val="24"/>
          <w:szCs w:val="24"/>
        </w:rPr>
        <w:t>10g sodium tartrate</w:t>
      </w:r>
    </w:p>
    <w:p w14:paraId="3ECA304E" w14:textId="27DF5BA1" w:rsidR="008A3213" w:rsidRDefault="008A3213" w:rsidP="00574E26">
      <w:pPr>
        <w:pStyle w:val="ListParagraph"/>
        <w:numPr>
          <w:ilvl w:val="0"/>
          <w:numId w:val="13"/>
        </w:numPr>
        <w:rPr>
          <w:rFonts w:ascii="Garamond" w:hAnsi="Garamond" w:cs="Arial"/>
          <w:sz w:val="24"/>
          <w:szCs w:val="24"/>
        </w:rPr>
      </w:pPr>
      <w:r w:rsidRPr="00C3273F">
        <w:rPr>
          <w:rFonts w:ascii="Garamond" w:hAnsi="Garamond" w:cs="Arial"/>
          <w:sz w:val="24"/>
          <w:szCs w:val="24"/>
        </w:rPr>
        <w:t>Mix chemicals in 100 mL DI water</w:t>
      </w:r>
    </w:p>
    <w:p w14:paraId="3ECB0A30" w14:textId="70910DA6" w:rsidR="00FB49F9" w:rsidRDefault="00FB49F9" w:rsidP="00574E26">
      <w:pPr>
        <w:pStyle w:val="ListParagraph"/>
        <w:numPr>
          <w:ilvl w:val="0"/>
          <w:numId w:val="13"/>
        </w:numPr>
        <w:rPr>
          <w:rFonts w:ascii="Garamond" w:hAnsi="Garamond" w:cs="Arial"/>
          <w:sz w:val="24"/>
          <w:szCs w:val="24"/>
        </w:rPr>
      </w:pPr>
      <w:r>
        <w:rPr>
          <w:rFonts w:ascii="Garamond" w:hAnsi="Garamond" w:cs="Arial"/>
          <w:sz w:val="24"/>
          <w:szCs w:val="24"/>
        </w:rPr>
        <w:t>Label on bottle and on foil wrapper:</w:t>
      </w:r>
    </w:p>
    <w:p w14:paraId="19E723BC" w14:textId="6A36B5FC" w:rsidR="00FB49F9" w:rsidRPr="00FB49F9" w:rsidRDefault="00FB49F9" w:rsidP="00574E26">
      <w:pPr>
        <w:pStyle w:val="ListParagraph"/>
        <w:numPr>
          <w:ilvl w:val="1"/>
          <w:numId w:val="13"/>
        </w:numPr>
        <w:spacing w:after="0" w:line="240" w:lineRule="auto"/>
        <w:textAlignment w:val="baseline"/>
        <w:rPr>
          <w:rFonts w:ascii="Segoe UI" w:eastAsia="Times New Roman" w:hAnsi="Segoe UI" w:cs="Segoe UI"/>
          <w:sz w:val="18"/>
          <w:szCs w:val="18"/>
        </w:rPr>
      </w:pPr>
      <w:r w:rsidRPr="00FB49F9">
        <w:rPr>
          <w:rFonts w:ascii="Times New Roman" w:eastAsia="Times New Roman" w:hAnsi="Times New Roman"/>
        </w:rPr>
        <w:t xml:space="preserve">Sistla Lab, </w:t>
      </w:r>
      <w:r>
        <w:rPr>
          <w:rFonts w:ascii="Times New Roman" w:eastAsia="Times New Roman" w:hAnsi="Times New Roman"/>
        </w:rPr>
        <w:t>NH4</w:t>
      </w:r>
      <w:r w:rsidRPr="00FB49F9">
        <w:rPr>
          <w:rFonts w:ascii="Times New Roman" w:eastAsia="Times New Roman" w:hAnsi="Times New Roman"/>
        </w:rPr>
        <w:t xml:space="preserve"> reagent </w:t>
      </w:r>
      <w:r>
        <w:rPr>
          <w:rFonts w:ascii="Times New Roman" w:eastAsia="Times New Roman" w:hAnsi="Times New Roman"/>
        </w:rPr>
        <w:t>A</w:t>
      </w:r>
    </w:p>
    <w:p w14:paraId="5352B365" w14:textId="77777777" w:rsidR="00FB49F9" w:rsidRPr="00FB49F9" w:rsidRDefault="00FB49F9" w:rsidP="00574E26">
      <w:pPr>
        <w:pStyle w:val="ListParagraph"/>
        <w:numPr>
          <w:ilvl w:val="1"/>
          <w:numId w:val="13"/>
        </w:numPr>
        <w:spacing w:after="0" w:line="240" w:lineRule="auto"/>
        <w:textAlignment w:val="baseline"/>
        <w:rPr>
          <w:rFonts w:ascii="Segoe UI" w:eastAsia="Times New Roman" w:hAnsi="Segoe UI" w:cs="Segoe UI"/>
          <w:sz w:val="18"/>
          <w:szCs w:val="18"/>
        </w:rPr>
      </w:pPr>
      <w:r w:rsidRPr="00FB49F9">
        <w:rPr>
          <w:rFonts w:ascii="Times New Roman" w:eastAsia="Times New Roman" w:hAnsi="Times New Roman"/>
        </w:rPr>
        <w:t>Prepared by: YOUR NAME(if Craig, note that) </w:t>
      </w:r>
    </w:p>
    <w:p w14:paraId="26B90A33" w14:textId="77777777" w:rsidR="00FB49F9" w:rsidRPr="00FB49F9" w:rsidRDefault="00FB49F9" w:rsidP="00574E26">
      <w:pPr>
        <w:pStyle w:val="ListParagraph"/>
        <w:numPr>
          <w:ilvl w:val="1"/>
          <w:numId w:val="13"/>
        </w:numPr>
        <w:spacing w:after="0" w:line="240" w:lineRule="auto"/>
        <w:textAlignment w:val="baseline"/>
        <w:rPr>
          <w:rFonts w:ascii="Segoe UI" w:eastAsia="Times New Roman" w:hAnsi="Segoe UI" w:cs="Segoe UI"/>
          <w:sz w:val="18"/>
          <w:szCs w:val="18"/>
        </w:rPr>
      </w:pPr>
      <w:r w:rsidRPr="00FB49F9">
        <w:rPr>
          <w:rFonts w:ascii="Times New Roman" w:eastAsia="Times New Roman" w:hAnsi="Times New Roman"/>
        </w:rPr>
        <w:t>Date: Month/day/year (20XX) </w:t>
      </w:r>
    </w:p>
    <w:p w14:paraId="07C59D68" w14:textId="2F6DAA38" w:rsidR="00FB49F9" w:rsidRPr="00FB49F9" w:rsidRDefault="00FB49F9" w:rsidP="00FB49F9">
      <w:pPr>
        <w:pStyle w:val="ListParagraph"/>
        <w:spacing w:after="0" w:line="240" w:lineRule="auto"/>
        <w:ind w:left="1440"/>
        <w:textAlignment w:val="baseline"/>
        <w:rPr>
          <w:rFonts w:ascii="Garamond" w:hAnsi="Garamond" w:cs="Arial"/>
          <w:sz w:val="24"/>
          <w:szCs w:val="24"/>
        </w:rPr>
      </w:pPr>
    </w:p>
    <w:p w14:paraId="2ADB8A61" w14:textId="4069A1B6" w:rsidR="00616738" w:rsidRDefault="00616738" w:rsidP="00574E26">
      <w:pPr>
        <w:pStyle w:val="ListParagraph"/>
        <w:numPr>
          <w:ilvl w:val="0"/>
          <w:numId w:val="13"/>
        </w:numPr>
        <w:rPr>
          <w:rFonts w:ascii="Garamond" w:hAnsi="Garamond" w:cs="Arial"/>
          <w:sz w:val="24"/>
          <w:szCs w:val="24"/>
        </w:rPr>
      </w:pPr>
      <w:r w:rsidRPr="00C3273F">
        <w:rPr>
          <w:rFonts w:ascii="Garamond" w:hAnsi="Garamond" w:cs="Arial"/>
          <w:sz w:val="24"/>
          <w:szCs w:val="24"/>
        </w:rPr>
        <w:t>Wrap bottle in aluminum foil to protect from light</w:t>
      </w:r>
      <w:r w:rsidR="00FB49F9">
        <w:rPr>
          <w:rFonts w:ascii="Garamond" w:hAnsi="Garamond" w:cs="Arial"/>
          <w:sz w:val="24"/>
          <w:szCs w:val="24"/>
        </w:rPr>
        <w:t>, put additional label on foil</w:t>
      </w:r>
    </w:p>
    <w:p w14:paraId="3A14D074" w14:textId="77777777" w:rsidR="00FB49F9" w:rsidRPr="00FB49F9" w:rsidRDefault="00FB49F9" w:rsidP="00574E26">
      <w:pPr>
        <w:pStyle w:val="ListParagraph"/>
        <w:numPr>
          <w:ilvl w:val="1"/>
          <w:numId w:val="13"/>
        </w:numPr>
        <w:spacing w:after="0" w:line="240" w:lineRule="auto"/>
        <w:textAlignment w:val="baseline"/>
        <w:rPr>
          <w:rFonts w:ascii="Segoe UI" w:eastAsia="Times New Roman" w:hAnsi="Segoe UI" w:cs="Segoe UI"/>
          <w:sz w:val="18"/>
          <w:szCs w:val="18"/>
        </w:rPr>
      </w:pPr>
      <w:r w:rsidRPr="00FB49F9">
        <w:rPr>
          <w:rFonts w:ascii="Times New Roman" w:eastAsia="Times New Roman" w:hAnsi="Times New Roman"/>
        </w:rPr>
        <w:t xml:space="preserve">Sistla Lab, </w:t>
      </w:r>
      <w:r>
        <w:rPr>
          <w:rFonts w:ascii="Times New Roman" w:eastAsia="Times New Roman" w:hAnsi="Times New Roman"/>
        </w:rPr>
        <w:t>NH4</w:t>
      </w:r>
      <w:r w:rsidRPr="00FB49F9">
        <w:rPr>
          <w:rFonts w:ascii="Times New Roman" w:eastAsia="Times New Roman" w:hAnsi="Times New Roman"/>
        </w:rPr>
        <w:t xml:space="preserve"> reagent </w:t>
      </w:r>
      <w:r>
        <w:rPr>
          <w:rFonts w:ascii="Times New Roman" w:eastAsia="Times New Roman" w:hAnsi="Times New Roman"/>
        </w:rPr>
        <w:t>A</w:t>
      </w:r>
    </w:p>
    <w:p w14:paraId="4B8DC469" w14:textId="77777777" w:rsidR="00FB49F9" w:rsidRPr="00FB49F9" w:rsidRDefault="00FB49F9" w:rsidP="00574E26">
      <w:pPr>
        <w:pStyle w:val="ListParagraph"/>
        <w:numPr>
          <w:ilvl w:val="1"/>
          <w:numId w:val="13"/>
        </w:numPr>
        <w:spacing w:after="0" w:line="240" w:lineRule="auto"/>
        <w:textAlignment w:val="baseline"/>
        <w:rPr>
          <w:rFonts w:ascii="Segoe UI" w:eastAsia="Times New Roman" w:hAnsi="Segoe UI" w:cs="Segoe UI"/>
          <w:sz w:val="18"/>
          <w:szCs w:val="18"/>
        </w:rPr>
      </w:pPr>
      <w:r w:rsidRPr="00FB49F9">
        <w:rPr>
          <w:rFonts w:ascii="Times New Roman" w:eastAsia="Times New Roman" w:hAnsi="Times New Roman"/>
        </w:rPr>
        <w:t>Prepared by: YOUR NAME(if Craig, note that) </w:t>
      </w:r>
    </w:p>
    <w:p w14:paraId="18B4DAEC" w14:textId="77777777" w:rsidR="00FB49F9" w:rsidRPr="00FB49F9" w:rsidRDefault="00FB49F9" w:rsidP="00574E26">
      <w:pPr>
        <w:pStyle w:val="ListParagraph"/>
        <w:numPr>
          <w:ilvl w:val="1"/>
          <w:numId w:val="13"/>
        </w:numPr>
        <w:spacing w:after="0" w:line="240" w:lineRule="auto"/>
        <w:textAlignment w:val="baseline"/>
        <w:rPr>
          <w:rFonts w:ascii="Segoe UI" w:eastAsia="Times New Roman" w:hAnsi="Segoe UI" w:cs="Segoe UI"/>
          <w:sz w:val="18"/>
          <w:szCs w:val="18"/>
        </w:rPr>
      </w:pPr>
      <w:r w:rsidRPr="00FB49F9">
        <w:rPr>
          <w:rFonts w:ascii="Times New Roman" w:eastAsia="Times New Roman" w:hAnsi="Times New Roman"/>
        </w:rPr>
        <w:t>Date: Month/day/year (20XX) </w:t>
      </w:r>
    </w:p>
    <w:p w14:paraId="1A4FED69" w14:textId="12608143" w:rsidR="00C3273F" w:rsidRPr="00FB49F9" w:rsidRDefault="00C3273F" w:rsidP="00FB49F9">
      <w:pPr>
        <w:ind w:left="360"/>
        <w:rPr>
          <w:rFonts w:ascii="Garamond" w:hAnsi="Garamond" w:cs="Arial"/>
          <w:sz w:val="24"/>
          <w:szCs w:val="24"/>
        </w:rPr>
      </w:pPr>
    </w:p>
    <w:p w14:paraId="785BF105" w14:textId="554CD5B9" w:rsidR="008A3213" w:rsidRPr="0049017A" w:rsidRDefault="008A3213" w:rsidP="008A3213">
      <w:pPr>
        <w:rPr>
          <w:rFonts w:ascii="Garamond" w:hAnsi="Garamond" w:cs="Arial"/>
          <w:b/>
          <w:bCs/>
          <w:i/>
          <w:sz w:val="24"/>
          <w:szCs w:val="24"/>
        </w:rPr>
      </w:pPr>
      <w:r w:rsidRPr="0049017A">
        <w:rPr>
          <w:rFonts w:ascii="Garamond" w:hAnsi="Garamond" w:cs="Arial"/>
          <w:b/>
          <w:bCs/>
          <w:i/>
          <w:sz w:val="24"/>
          <w:szCs w:val="24"/>
        </w:rPr>
        <w:t>Reagent B:</w:t>
      </w:r>
    </w:p>
    <w:p w14:paraId="7E37F9BD" w14:textId="4E1FDEC1" w:rsidR="00825DBF" w:rsidRPr="00C3273F" w:rsidRDefault="008A3213" w:rsidP="00574E26">
      <w:pPr>
        <w:pStyle w:val="ListParagraph"/>
        <w:numPr>
          <w:ilvl w:val="0"/>
          <w:numId w:val="14"/>
        </w:numPr>
        <w:rPr>
          <w:rFonts w:ascii="Garamond" w:hAnsi="Garamond" w:cs="Arial"/>
          <w:sz w:val="24"/>
          <w:szCs w:val="24"/>
        </w:rPr>
      </w:pPr>
      <w:r w:rsidRPr="00C3273F">
        <w:rPr>
          <w:rFonts w:ascii="Garamond" w:hAnsi="Garamond" w:cs="Arial"/>
          <w:sz w:val="24"/>
          <w:szCs w:val="24"/>
        </w:rPr>
        <w:t>Dissolve 6g sodium hydroxide in 100 mL</w:t>
      </w:r>
      <w:r w:rsidR="001870CE" w:rsidRPr="00C3273F">
        <w:rPr>
          <w:rFonts w:ascii="Garamond" w:hAnsi="Garamond" w:cs="Arial"/>
          <w:sz w:val="24"/>
          <w:szCs w:val="24"/>
        </w:rPr>
        <w:t xml:space="preserve"> </w:t>
      </w:r>
      <w:r w:rsidRPr="00C3273F">
        <w:rPr>
          <w:rFonts w:ascii="Garamond" w:hAnsi="Garamond" w:cs="Arial"/>
          <w:sz w:val="24"/>
          <w:szCs w:val="24"/>
        </w:rPr>
        <w:t>DI water and add 2 mL sodium hypochloride</w:t>
      </w:r>
    </w:p>
    <w:p w14:paraId="6D3F3CFD" w14:textId="1EE57E0D" w:rsidR="00FB49F9" w:rsidRPr="00FB49F9" w:rsidRDefault="00FB49F9" w:rsidP="00574E26">
      <w:pPr>
        <w:pStyle w:val="ListParagraph"/>
        <w:numPr>
          <w:ilvl w:val="1"/>
          <w:numId w:val="14"/>
        </w:numPr>
        <w:spacing w:after="0" w:line="240" w:lineRule="auto"/>
        <w:textAlignment w:val="baseline"/>
        <w:rPr>
          <w:rFonts w:ascii="Segoe UI" w:eastAsia="Times New Roman" w:hAnsi="Segoe UI" w:cs="Segoe UI"/>
          <w:sz w:val="18"/>
          <w:szCs w:val="18"/>
        </w:rPr>
      </w:pPr>
      <w:r w:rsidRPr="00FB49F9">
        <w:rPr>
          <w:rFonts w:ascii="Times New Roman" w:eastAsia="Times New Roman" w:hAnsi="Times New Roman"/>
        </w:rPr>
        <w:t xml:space="preserve">Sistla Lab, </w:t>
      </w:r>
      <w:r>
        <w:rPr>
          <w:rFonts w:ascii="Times New Roman" w:eastAsia="Times New Roman" w:hAnsi="Times New Roman"/>
        </w:rPr>
        <w:t>NH4</w:t>
      </w:r>
      <w:r w:rsidRPr="00FB49F9">
        <w:rPr>
          <w:rFonts w:ascii="Times New Roman" w:eastAsia="Times New Roman" w:hAnsi="Times New Roman"/>
        </w:rPr>
        <w:t xml:space="preserve"> reagent </w:t>
      </w:r>
      <w:r>
        <w:rPr>
          <w:rFonts w:ascii="Times New Roman" w:eastAsia="Times New Roman" w:hAnsi="Times New Roman"/>
        </w:rPr>
        <w:t>B</w:t>
      </w:r>
    </w:p>
    <w:p w14:paraId="2E13AB06" w14:textId="77777777" w:rsidR="00FB49F9" w:rsidRPr="00FB49F9" w:rsidRDefault="00FB49F9" w:rsidP="00574E26">
      <w:pPr>
        <w:pStyle w:val="ListParagraph"/>
        <w:numPr>
          <w:ilvl w:val="1"/>
          <w:numId w:val="14"/>
        </w:numPr>
        <w:spacing w:after="0" w:line="240" w:lineRule="auto"/>
        <w:textAlignment w:val="baseline"/>
        <w:rPr>
          <w:rFonts w:ascii="Segoe UI" w:eastAsia="Times New Roman" w:hAnsi="Segoe UI" w:cs="Segoe UI"/>
          <w:sz w:val="18"/>
          <w:szCs w:val="18"/>
        </w:rPr>
      </w:pPr>
      <w:r w:rsidRPr="00FB49F9">
        <w:rPr>
          <w:rFonts w:ascii="Times New Roman" w:eastAsia="Times New Roman" w:hAnsi="Times New Roman"/>
        </w:rPr>
        <w:t>Prepared by: YOUR NAME(if Craig, note that) </w:t>
      </w:r>
    </w:p>
    <w:p w14:paraId="4394DB6C" w14:textId="77777777" w:rsidR="00FB49F9" w:rsidRPr="00FB49F9" w:rsidRDefault="00FB49F9" w:rsidP="00574E26">
      <w:pPr>
        <w:pStyle w:val="ListParagraph"/>
        <w:numPr>
          <w:ilvl w:val="1"/>
          <w:numId w:val="14"/>
        </w:numPr>
        <w:spacing w:after="0" w:line="240" w:lineRule="auto"/>
        <w:textAlignment w:val="baseline"/>
        <w:rPr>
          <w:rFonts w:ascii="Segoe UI" w:eastAsia="Times New Roman" w:hAnsi="Segoe UI" w:cs="Segoe UI"/>
          <w:sz w:val="18"/>
          <w:szCs w:val="18"/>
        </w:rPr>
      </w:pPr>
      <w:r w:rsidRPr="00FB49F9">
        <w:rPr>
          <w:rFonts w:ascii="Times New Roman" w:eastAsia="Times New Roman" w:hAnsi="Times New Roman"/>
        </w:rPr>
        <w:t>Date: Month/day/year (20XX) </w:t>
      </w:r>
    </w:p>
    <w:p w14:paraId="50352BC0" w14:textId="652174F7" w:rsidR="00FB49F9" w:rsidRDefault="00FB49F9">
      <w:pPr>
        <w:rPr>
          <w:rFonts w:ascii="Garamond" w:hAnsi="Garamond" w:cs="Arial"/>
          <w:sz w:val="24"/>
          <w:szCs w:val="24"/>
        </w:rPr>
      </w:pPr>
      <w:r>
        <w:rPr>
          <w:rFonts w:ascii="Garamond" w:hAnsi="Garamond" w:cs="Arial"/>
          <w:sz w:val="24"/>
          <w:szCs w:val="24"/>
        </w:rPr>
        <w:br w:type="page"/>
      </w:r>
    </w:p>
    <w:p w14:paraId="6F8BD41B" w14:textId="4B904F11" w:rsidR="007156E9" w:rsidRPr="00C3273F" w:rsidRDefault="007156E9" w:rsidP="00574E26">
      <w:pPr>
        <w:pStyle w:val="ListParagraph"/>
        <w:numPr>
          <w:ilvl w:val="0"/>
          <w:numId w:val="8"/>
        </w:numPr>
        <w:rPr>
          <w:rFonts w:ascii="Garamond" w:hAnsi="Garamond" w:cs="Arial"/>
          <w:b/>
          <w:sz w:val="24"/>
          <w:szCs w:val="24"/>
        </w:rPr>
      </w:pPr>
      <w:r w:rsidRPr="00C3273F">
        <w:rPr>
          <w:rFonts w:ascii="Garamond" w:hAnsi="Garamond" w:cs="Arial"/>
          <w:b/>
          <w:sz w:val="24"/>
          <w:szCs w:val="24"/>
        </w:rPr>
        <w:lastRenderedPageBreak/>
        <w:t>Prepare standards</w:t>
      </w:r>
    </w:p>
    <w:p w14:paraId="2156D05A" w14:textId="4664F1C4" w:rsidR="00544127" w:rsidRPr="00C3273F" w:rsidRDefault="00544127" w:rsidP="0041366C">
      <w:pPr>
        <w:rPr>
          <w:rFonts w:ascii="Garamond" w:hAnsi="Garamond" w:cs="Arial"/>
          <w:b/>
          <w:sz w:val="24"/>
          <w:szCs w:val="24"/>
        </w:rPr>
      </w:pPr>
      <w:r w:rsidRPr="00C3273F">
        <w:rPr>
          <w:rFonts w:ascii="Garamond" w:hAnsi="Garamond" w:cs="Arial"/>
          <w:sz w:val="24"/>
          <w:szCs w:val="24"/>
          <w:u w:val="single"/>
        </w:rPr>
        <w:t>Materials:</w:t>
      </w:r>
      <w:r w:rsidRPr="00C3273F">
        <w:rPr>
          <w:rFonts w:ascii="Garamond" w:hAnsi="Garamond" w:cs="Arial"/>
          <w:sz w:val="24"/>
          <w:szCs w:val="24"/>
        </w:rPr>
        <w:t>1000 ppm NH</w:t>
      </w:r>
      <w:r w:rsidRPr="00C3273F">
        <w:rPr>
          <w:rFonts w:ascii="Garamond" w:hAnsi="Garamond" w:cs="Arial"/>
          <w:sz w:val="24"/>
          <w:szCs w:val="24"/>
          <w:vertAlign w:val="subscript"/>
        </w:rPr>
        <w:t>4</w:t>
      </w:r>
      <w:r w:rsidRPr="00C3273F">
        <w:rPr>
          <w:rFonts w:ascii="Garamond" w:hAnsi="Garamond" w:cs="Arial"/>
          <w:sz w:val="24"/>
          <w:szCs w:val="24"/>
          <w:vertAlign w:val="superscript"/>
        </w:rPr>
        <w:t>+</w:t>
      </w:r>
      <w:r w:rsidRPr="00C3273F">
        <w:rPr>
          <w:rFonts w:ascii="Garamond" w:hAnsi="Garamond" w:cs="Arial"/>
          <w:sz w:val="24"/>
          <w:szCs w:val="24"/>
        </w:rPr>
        <w:t xml:space="preserve"> standard solution</w:t>
      </w:r>
    </w:p>
    <w:p w14:paraId="11DF563B" w14:textId="6DBA8854" w:rsidR="00275131" w:rsidRPr="00C3273F" w:rsidRDefault="00275131" w:rsidP="00574E26">
      <w:pPr>
        <w:pStyle w:val="ListParagraph"/>
        <w:numPr>
          <w:ilvl w:val="0"/>
          <w:numId w:val="9"/>
        </w:numPr>
        <w:rPr>
          <w:rFonts w:ascii="Garamond" w:hAnsi="Garamond" w:cs="Arial"/>
          <w:b/>
          <w:sz w:val="24"/>
          <w:szCs w:val="24"/>
        </w:rPr>
      </w:pPr>
      <w:r w:rsidRPr="00C3273F">
        <w:rPr>
          <w:rFonts w:ascii="Garamond" w:hAnsi="Garamond" w:cs="Arial"/>
          <w:sz w:val="24"/>
          <w:szCs w:val="24"/>
        </w:rPr>
        <w:t>Buffer used for soil extraction</w:t>
      </w:r>
    </w:p>
    <w:p w14:paraId="1A83CCD6" w14:textId="5C241C2B" w:rsidR="00544127" w:rsidRPr="00C3273F" w:rsidRDefault="00275131" w:rsidP="00574E26">
      <w:pPr>
        <w:pStyle w:val="ListParagraph"/>
        <w:numPr>
          <w:ilvl w:val="0"/>
          <w:numId w:val="9"/>
        </w:numPr>
        <w:rPr>
          <w:rFonts w:ascii="Garamond" w:hAnsi="Garamond" w:cs="Arial"/>
          <w:b/>
          <w:sz w:val="24"/>
          <w:szCs w:val="24"/>
        </w:rPr>
      </w:pPr>
      <w:r w:rsidRPr="00C3273F">
        <w:rPr>
          <w:rFonts w:ascii="Garamond" w:hAnsi="Garamond" w:cs="Arial"/>
          <w:sz w:val="24"/>
          <w:szCs w:val="24"/>
        </w:rPr>
        <w:t>One new or acid-washed falcon tube</w:t>
      </w:r>
    </w:p>
    <w:p w14:paraId="705985D8" w14:textId="48D84D89" w:rsidR="00275131" w:rsidRPr="00C3273F" w:rsidRDefault="00DF1F5B" w:rsidP="00574E26">
      <w:pPr>
        <w:pStyle w:val="ListParagraph"/>
        <w:numPr>
          <w:ilvl w:val="0"/>
          <w:numId w:val="9"/>
        </w:numPr>
        <w:rPr>
          <w:rFonts w:ascii="Garamond" w:hAnsi="Garamond" w:cs="Arial"/>
          <w:bCs/>
          <w:sz w:val="24"/>
          <w:szCs w:val="24"/>
        </w:rPr>
      </w:pPr>
      <w:r w:rsidRPr="00C3273F">
        <w:rPr>
          <w:rFonts w:ascii="Garamond" w:hAnsi="Garamond" w:cs="Arial"/>
          <w:bCs/>
          <w:sz w:val="24"/>
          <w:szCs w:val="24"/>
        </w:rPr>
        <w:t>Deep-well 96-well plate</w:t>
      </w:r>
    </w:p>
    <w:p w14:paraId="4D55F3CD" w14:textId="409A3C5D" w:rsidR="00544127" w:rsidRPr="00C3273F" w:rsidRDefault="00E47EF0" w:rsidP="00574E26">
      <w:pPr>
        <w:pStyle w:val="ListParagraph"/>
        <w:numPr>
          <w:ilvl w:val="0"/>
          <w:numId w:val="9"/>
        </w:numPr>
        <w:rPr>
          <w:rFonts w:ascii="Garamond" w:hAnsi="Garamond" w:cs="Arial"/>
          <w:b/>
          <w:sz w:val="24"/>
          <w:szCs w:val="24"/>
        </w:rPr>
      </w:pPr>
      <w:r w:rsidRPr="00C3273F">
        <w:rPr>
          <w:rFonts w:ascii="Garamond" w:hAnsi="Garamond" w:cs="Arial"/>
          <w:sz w:val="24"/>
          <w:szCs w:val="24"/>
        </w:rPr>
        <w:t>5ml, 1ml and 200ul p</w:t>
      </w:r>
      <w:r w:rsidR="00544127" w:rsidRPr="00C3273F">
        <w:rPr>
          <w:rFonts w:ascii="Garamond" w:hAnsi="Garamond" w:cs="Arial"/>
          <w:sz w:val="24"/>
          <w:szCs w:val="24"/>
        </w:rPr>
        <w:t xml:space="preserve">ipets and pipet tips </w:t>
      </w:r>
    </w:p>
    <w:p w14:paraId="780AA090" w14:textId="3470E532" w:rsidR="00E47EF0" w:rsidRPr="00C3273F" w:rsidRDefault="00E47EF0" w:rsidP="00574E26">
      <w:pPr>
        <w:pStyle w:val="ListParagraph"/>
        <w:numPr>
          <w:ilvl w:val="0"/>
          <w:numId w:val="9"/>
        </w:numPr>
        <w:rPr>
          <w:rFonts w:ascii="Garamond" w:hAnsi="Garamond" w:cs="Arial"/>
          <w:b/>
          <w:sz w:val="24"/>
          <w:szCs w:val="24"/>
        </w:rPr>
      </w:pPr>
      <w:r w:rsidRPr="00C3273F">
        <w:rPr>
          <w:rFonts w:ascii="Garamond" w:hAnsi="Garamond" w:cs="Arial"/>
          <w:sz w:val="24"/>
          <w:szCs w:val="24"/>
        </w:rPr>
        <w:t>Bucket for used 5ml and 1ml pipette tips</w:t>
      </w:r>
    </w:p>
    <w:p w14:paraId="6A158C99" w14:textId="6247A87B" w:rsidR="00E47EF0" w:rsidRPr="00E55182" w:rsidRDefault="00E47EF0" w:rsidP="00574E26">
      <w:pPr>
        <w:pStyle w:val="ListParagraph"/>
        <w:numPr>
          <w:ilvl w:val="0"/>
          <w:numId w:val="9"/>
        </w:numPr>
        <w:rPr>
          <w:rFonts w:ascii="Garamond" w:hAnsi="Garamond" w:cs="Arial"/>
          <w:b/>
          <w:sz w:val="24"/>
          <w:szCs w:val="24"/>
        </w:rPr>
      </w:pPr>
      <w:r w:rsidRPr="00C3273F">
        <w:rPr>
          <w:rFonts w:ascii="Garamond" w:hAnsi="Garamond" w:cs="Arial"/>
          <w:sz w:val="24"/>
          <w:szCs w:val="24"/>
        </w:rPr>
        <w:t>Trashcan for used 200ul tips</w:t>
      </w:r>
    </w:p>
    <w:p w14:paraId="075F1F3F" w14:textId="77777777" w:rsidR="00E55182" w:rsidRPr="00DA787B" w:rsidRDefault="00E55182" w:rsidP="00E55182">
      <w:pPr>
        <w:pStyle w:val="ListParagraph"/>
        <w:numPr>
          <w:ilvl w:val="0"/>
          <w:numId w:val="9"/>
        </w:numPr>
        <w:rPr>
          <w:rFonts w:ascii="Times New Roman" w:hAnsi="Times New Roman"/>
          <w:b/>
          <w:bCs/>
        </w:rPr>
      </w:pPr>
      <w:r>
        <w:rPr>
          <w:rFonts w:ascii="Times New Roman" w:hAnsi="Times New Roman"/>
        </w:rPr>
        <w:t>Printed plate plan sheet(s), cut out and labeled, attached to notebook appropriately</w:t>
      </w:r>
    </w:p>
    <w:p w14:paraId="72175EE8" w14:textId="77777777" w:rsidR="00E55182" w:rsidRPr="00C3273F" w:rsidRDefault="00E55182" w:rsidP="00E55182">
      <w:pPr>
        <w:pStyle w:val="ListParagraph"/>
        <w:rPr>
          <w:rFonts w:ascii="Garamond" w:hAnsi="Garamond" w:cs="Arial"/>
          <w:b/>
          <w:sz w:val="24"/>
          <w:szCs w:val="24"/>
        </w:rPr>
      </w:pPr>
    </w:p>
    <w:p w14:paraId="7576D2F1" w14:textId="77777777" w:rsidR="00544127" w:rsidRPr="00C3273F" w:rsidRDefault="00544127" w:rsidP="00544127">
      <w:pPr>
        <w:rPr>
          <w:rFonts w:ascii="Garamond" w:hAnsi="Garamond" w:cs="Arial"/>
          <w:sz w:val="24"/>
          <w:szCs w:val="24"/>
          <w:u w:val="single"/>
        </w:rPr>
      </w:pPr>
      <w:r w:rsidRPr="00C3273F">
        <w:rPr>
          <w:rFonts w:ascii="Garamond" w:hAnsi="Garamond" w:cs="Arial"/>
          <w:sz w:val="24"/>
          <w:szCs w:val="24"/>
          <w:u w:val="single"/>
        </w:rPr>
        <w:t>Procedure</w:t>
      </w:r>
    </w:p>
    <w:p w14:paraId="6A874EBA" w14:textId="77777777" w:rsidR="00544127" w:rsidRPr="00C3273F" w:rsidRDefault="00544127" w:rsidP="00544127">
      <w:pPr>
        <w:rPr>
          <w:rFonts w:ascii="Garamond" w:hAnsi="Garamond" w:cs="Arial"/>
          <w:sz w:val="24"/>
          <w:szCs w:val="24"/>
        </w:rPr>
      </w:pPr>
      <w:r w:rsidRPr="00C3273F">
        <w:rPr>
          <w:rFonts w:ascii="Garamond" w:hAnsi="Garamond" w:cs="Arial"/>
          <w:sz w:val="24"/>
          <w:szCs w:val="24"/>
        </w:rPr>
        <w:t>Make your standards in the range expected for your project. Use the same solution to prepare you standards as used in your samples, namely:</w:t>
      </w:r>
    </w:p>
    <w:p w14:paraId="63E4140E" w14:textId="77777777" w:rsidR="00544127" w:rsidRPr="00C3273F" w:rsidRDefault="00544127" w:rsidP="00574E26">
      <w:pPr>
        <w:pStyle w:val="ListParagraph"/>
        <w:numPr>
          <w:ilvl w:val="0"/>
          <w:numId w:val="10"/>
        </w:numPr>
        <w:rPr>
          <w:rFonts w:ascii="Garamond" w:hAnsi="Garamond" w:cs="Arial"/>
          <w:sz w:val="24"/>
          <w:szCs w:val="24"/>
        </w:rPr>
      </w:pPr>
      <w:r w:rsidRPr="00C3273F">
        <w:rPr>
          <w:rFonts w:ascii="Garamond" w:hAnsi="Garamond" w:cs="Arial"/>
          <w:sz w:val="24"/>
          <w:szCs w:val="24"/>
        </w:rPr>
        <w:t>For soil pore water samples, use DI water for blank and to dilute standards</w:t>
      </w:r>
    </w:p>
    <w:p w14:paraId="3FE238CC" w14:textId="4937BC80" w:rsidR="00544127" w:rsidRPr="0049017A" w:rsidRDefault="00544127" w:rsidP="00574E26">
      <w:pPr>
        <w:pStyle w:val="ListParagraph"/>
        <w:numPr>
          <w:ilvl w:val="0"/>
          <w:numId w:val="10"/>
        </w:numPr>
        <w:rPr>
          <w:rFonts w:ascii="Garamond" w:hAnsi="Garamond" w:cs="Arial"/>
          <w:b/>
          <w:bCs/>
          <w:sz w:val="24"/>
          <w:szCs w:val="24"/>
        </w:rPr>
      </w:pPr>
      <w:r w:rsidRPr="0049017A">
        <w:rPr>
          <w:rFonts w:ascii="Garamond" w:hAnsi="Garamond" w:cs="Arial"/>
          <w:b/>
          <w:bCs/>
          <w:sz w:val="24"/>
          <w:szCs w:val="24"/>
        </w:rPr>
        <w:t>For 2 M KCl soil extracts, use 2M KCl for blank and to dilute standards</w:t>
      </w:r>
      <w:r w:rsidR="0049017A">
        <w:rPr>
          <w:rFonts w:ascii="Garamond" w:hAnsi="Garamond" w:cs="Arial"/>
          <w:b/>
          <w:bCs/>
          <w:sz w:val="24"/>
          <w:szCs w:val="24"/>
        </w:rPr>
        <w:t xml:space="preserve"> (typical in our lab)</w:t>
      </w:r>
    </w:p>
    <w:p w14:paraId="64A9D089" w14:textId="436DA8D7" w:rsidR="00544127" w:rsidRPr="00C3273F" w:rsidRDefault="00544127" w:rsidP="00574E26">
      <w:pPr>
        <w:pStyle w:val="ListParagraph"/>
        <w:numPr>
          <w:ilvl w:val="0"/>
          <w:numId w:val="10"/>
        </w:numPr>
        <w:rPr>
          <w:rFonts w:ascii="Garamond" w:hAnsi="Garamond" w:cs="Arial"/>
          <w:sz w:val="24"/>
          <w:szCs w:val="24"/>
        </w:rPr>
      </w:pPr>
      <w:r w:rsidRPr="00C3273F">
        <w:rPr>
          <w:rFonts w:ascii="Garamond" w:hAnsi="Garamond" w:cs="Arial"/>
          <w:sz w:val="24"/>
          <w:szCs w:val="24"/>
        </w:rPr>
        <w:t>For 0.2 M KCl soil extracts, use 0.2 M KCl for blank and to dilute standards</w:t>
      </w:r>
    </w:p>
    <w:p w14:paraId="61B1FD39" w14:textId="77777777" w:rsidR="00544127" w:rsidRPr="00C3273F" w:rsidRDefault="00544127" w:rsidP="00574E26">
      <w:pPr>
        <w:pStyle w:val="ListParagraph"/>
        <w:numPr>
          <w:ilvl w:val="0"/>
          <w:numId w:val="10"/>
        </w:numPr>
        <w:rPr>
          <w:rFonts w:ascii="Garamond" w:hAnsi="Garamond" w:cs="Arial"/>
          <w:sz w:val="24"/>
          <w:szCs w:val="24"/>
        </w:rPr>
      </w:pPr>
      <w:r w:rsidRPr="00C3273F">
        <w:rPr>
          <w:rFonts w:ascii="Garamond" w:hAnsi="Garamond" w:cs="Arial"/>
          <w:sz w:val="24"/>
          <w:szCs w:val="24"/>
        </w:rPr>
        <w:t>For 0.5 M K</w:t>
      </w:r>
      <w:r w:rsidRPr="00C3273F">
        <w:rPr>
          <w:rFonts w:ascii="Garamond" w:hAnsi="Garamond" w:cs="Arial"/>
          <w:sz w:val="24"/>
          <w:szCs w:val="24"/>
          <w:vertAlign w:val="subscript"/>
        </w:rPr>
        <w:t>2</w:t>
      </w:r>
      <w:r w:rsidRPr="00C3273F">
        <w:rPr>
          <w:rFonts w:ascii="Garamond" w:hAnsi="Garamond" w:cs="Arial"/>
          <w:sz w:val="24"/>
          <w:szCs w:val="24"/>
        </w:rPr>
        <w:t>SO</w:t>
      </w:r>
      <w:r w:rsidRPr="00C3273F">
        <w:rPr>
          <w:rFonts w:ascii="Garamond" w:hAnsi="Garamond" w:cs="Arial"/>
          <w:sz w:val="24"/>
          <w:szCs w:val="24"/>
          <w:vertAlign w:val="subscript"/>
        </w:rPr>
        <w:t>4</w:t>
      </w:r>
      <w:r w:rsidRPr="00C3273F">
        <w:rPr>
          <w:rFonts w:ascii="Garamond" w:hAnsi="Garamond" w:cs="Arial"/>
          <w:sz w:val="24"/>
          <w:szCs w:val="24"/>
        </w:rPr>
        <w:t xml:space="preserve"> soil extracts, use 0.5M K</w:t>
      </w:r>
      <w:r w:rsidRPr="00C3273F">
        <w:rPr>
          <w:rFonts w:ascii="Garamond" w:hAnsi="Garamond" w:cs="Arial"/>
          <w:sz w:val="24"/>
          <w:szCs w:val="24"/>
          <w:vertAlign w:val="subscript"/>
        </w:rPr>
        <w:t>2</w:t>
      </w:r>
      <w:r w:rsidRPr="00C3273F">
        <w:rPr>
          <w:rFonts w:ascii="Garamond" w:hAnsi="Garamond" w:cs="Arial"/>
          <w:sz w:val="24"/>
          <w:szCs w:val="24"/>
        </w:rPr>
        <w:t>SO</w:t>
      </w:r>
      <w:r w:rsidRPr="00C3273F">
        <w:rPr>
          <w:rFonts w:ascii="Garamond" w:hAnsi="Garamond" w:cs="Arial"/>
          <w:sz w:val="24"/>
          <w:szCs w:val="24"/>
          <w:vertAlign w:val="subscript"/>
        </w:rPr>
        <w:t>4</w:t>
      </w:r>
      <w:r w:rsidRPr="00C3273F">
        <w:rPr>
          <w:rFonts w:ascii="Garamond" w:hAnsi="Garamond" w:cs="Arial"/>
          <w:sz w:val="24"/>
          <w:szCs w:val="24"/>
        </w:rPr>
        <w:t xml:space="preserve"> for blank and to dilute standards</w:t>
      </w:r>
    </w:p>
    <w:p w14:paraId="044C4B4D" w14:textId="25B7C251" w:rsidR="00544127" w:rsidRPr="00C3273F" w:rsidRDefault="00544127" w:rsidP="00544127">
      <w:pPr>
        <w:rPr>
          <w:rFonts w:ascii="Garamond" w:hAnsi="Garamond" w:cs="Arial"/>
          <w:sz w:val="24"/>
          <w:szCs w:val="24"/>
        </w:rPr>
      </w:pPr>
      <w:r w:rsidRPr="00C3273F">
        <w:rPr>
          <w:rFonts w:ascii="Garamond" w:hAnsi="Garamond" w:cs="Arial"/>
          <w:sz w:val="24"/>
          <w:szCs w:val="24"/>
        </w:rPr>
        <w:t>This solution will further be referred to as the matrix. Once you have determined your matrix</w:t>
      </w:r>
      <w:r w:rsidR="0049017A">
        <w:rPr>
          <w:rFonts w:ascii="Garamond" w:hAnsi="Garamond" w:cs="Arial"/>
          <w:sz w:val="24"/>
          <w:szCs w:val="24"/>
        </w:rPr>
        <w:t>:</w:t>
      </w:r>
    </w:p>
    <w:p w14:paraId="021BD7FC" w14:textId="2DF0C99C" w:rsidR="00D24F57" w:rsidRPr="00C3273F" w:rsidRDefault="00D24F57" w:rsidP="00574E26">
      <w:pPr>
        <w:pStyle w:val="ListParagraph"/>
        <w:numPr>
          <w:ilvl w:val="0"/>
          <w:numId w:val="19"/>
        </w:numPr>
        <w:rPr>
          <w:rFonts w:ascii="Garamond" w:hAnsi="Garamond" w:cs="Arial"/>
          <w:sz w:val="24"/>
          <w:szCs w:val="24"/>
        </w:rPr>
      </w:pPr>
      <w:r w:rsidRPr="00C3273F">
        <w:rPr>
          <w:rFonts w:ascii="Garamond" w:hAnsi="Garamond" w:cs="Arial"/>
          <w:sz w:val="24"/>
          <w:szCs w:val="24"/>
        </w:rPr>
        <w:t>Prepare a 10ppm stock by placing 0.500g 1000 ppm NH</w:t>
      </w:r>
      <w:r w:rsidRPr="00C3273F">
        <w:rPr>
          <w:rFonts w:ascii="Garamond" w:hAnsi="Garamond" w:cs="Arial"/>
          <w:sz w:val="24"/>
          <w:szCs w:val="24"/>
          <w:vertAlign w:val="subscript"/>
        </w:rPr>
        <w:t>4</w:t>
      </w:r>
      <w:r w:rsidRPr="00C3273F">
        <w:rPr>
          <w:rFonts w:ascii="Garamond" w:hAnsi="Garamond" w:cs="Arial"/>
          <w:sz w:val="24"/>
          <w:szCs w:val="24"/>
          <w:vertAlign w:val="superscript"/>
        </w:rPr>
        <w:t>+</w:t>
      </w:r>
      <w:r w:rsidRPr="00C3273F">
        <w:rPr>
          <w:rFonts w:ascii="Garamond" w:hAnsi="Garamond" w:cs="Arial"/>
          <w:sz w:val="24"/>
          <w:szCs w:val="24"/>
        </w:rPr>
        <w:t xml:space="preserve"> standard in 49.500g of the matrix. Mix well. (if changing volumes, follow M1</w:t>
      </w:r>
      <w:r w:rsidR="006B46EC">
        <w:rPr>
          <w:rFonts w:ascii="Garamond" w:hAnsi="Garamond" w:cs="Arial"/>
          <w:sz w:val="24"/>
          <w:szCs w:val="24"/>
        </w:rPr>
        <w:t>*</w:t>
      </w:r>
      <w:r w:rsidRPr="00C3273F">
        <w:rPr>
          <w:rFonts w:ascii="Garamond" w:hAnsi="Garamond" w:cs="Arial"/>
          <w:sz w:val="24"/>
          <w:szCs w:val="24"/>
        </w:rPr>
        <w:t>V1=M2</w:t>
      </w:r>
      <w:r w:rsidR="006B46EC">
        <w:rPr>
          <w:rFonts w:ascii="Garamond" w:hAnsi="Garamond" w:cs="Arial"/>
          <w:sz w:val="24"/>
          <w:szCs w:val="24"/>
        </w:rPr>
        <w:t>*</w:t>
      </w:r>
      <w:r w:rsidRPr="00C3273F">
        <w:rPr>
          <w:rFonts w:ascii="Garamond" w:hAnsi="Garamond" w:cs="Arial"/>
          <w:sz w:val="24"/>
          <w:szCs w:val="24"/>
        </w:rPr>
        <w:t>V2)</w:t>
      </w:r>
    </w:p>
    <w:p w14:paraId="69176BCE" w14:textId="2976D05F" w:rsidR="00D24F57" w:rsidRPr="00C3273F" w:rsidRDefault="00D24F57" w:rsidP="00574E26">
      <w:pPr>
        <w:pStyle w:val="ListParagraph"/>
        <w:numPr>
          <w:ilvl w:val="0"/>
          <w:numId w:val="19"/>
        </w:numPr>
        <w:rPr>
          <w:rFonts w:ascii="Garamond" w:hAnsi="Garamond" w:cs="Arial"/>
          <w:sz w:val="24"/>
          <w:szCs w:val="24"/>
        </w:rPr>
      </w:pPr>
      <w:r w:rsidRPr="00C3273F">
        <w:rPr>
          <w:rFonts w:ascii="Garamond" w:hAnsi="Garamond" w:cs="Arial"/>
          <w:sz w:val="24"/>
          <w:szCs w:val="24"/>
        </w:rPr>
        <w:t xml:space="preserve">Prepare dilutions of the 10ppm stock in </w:t>
      </w:r>
      <w:r w:rsidR="00690639" w:rsidRPr="00C3273F">
        <w:rPr>
          <w:rFonts w:ascii="Garamond" w:hAnsi="Garamond" w:cs="Arial"/>
          <w:sz w:val="24"/>
          <w:szCs w:val="24"/>
        </w:rPr>
        <w:t>Eppendorf tubes</w:t>
      </w:r>
      <w:r w:rsidR="00DF1F5B" w:rsidRPr="00C3273F">
        <w:rPr>
          <w:rFonts w:ascii="Garamond" w:hAnsi="Garamond" w:cs="Arial"/>
          <w:sz w:val="24"/>
          <w:szCs w:val="24"/>
        </w:rPr>
        <w:t xml:space="preserve"> </w:t>
      </w:r>
      <w:r w:rsidRPr="00C3273F">
        <w:rPr>
          <w:rFonts w:ascii="Garamond" w:hAnsi="Garamond" w:cs="Arial"/>
          <w:sz w:val="24"/>
          <w:szCs w:val="24"/>
        </w:rPr>
        <w:t>as follows</w:t>
      </w:r>
      <w:r w:rsidR="00DF1F5B" w:rsidRPr="00C3273F">
        <w:rPr>
          <w:rFonts w:ascii="Garamond" w:hAnsi="Garamond" w:cs="Arial"/>
          <w:sz w:val="24"/>
          <w:szCs w:val="24"/>
        </w:rPr>
        <w:t xml:space="preserve"> and as shown below</w:t>
      </w:r>
      <w:r w:rsidR="00E47EF0" w:rsidRPr="00C3273F">
        <w:rPr>
          <w:rFonts w:ascii="Garamond" w:hAnsi="Garamond" w:cs="Arial"/>
          <w:sz w:val="24"/>
          <w:szCs w:val="24"/>
        </w:rPr>
        <w:t xml:space="preserve"> (use a 1000ul (blue) pipette for volumes &gt;100ul and a 100ul (yellow) pipette for the 10-100ul volumes)</w:t>
      </w:r>
    </w:p>
    <w:tbl>
      <w:tblPr>
        <w:tblpPr w:leftFromText="180" w:rightFromText="180" w:vertAnchor="text" w:horzAnchor="margin" w:tblpY="-41"/>
        <w:tblW w:w="7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631"/>
        <w:gridCol w:w="720"/>
        <w:gridCol w:w="630"/>
        <w:gridCol w:w="657"/>
        <w:gridCol w:w="630"/>
        <w:gridCol w:w="616"/>
        <w:gridCol w:w="595"/>
        <w:gridCol w:w="666"/>
      </w:tblGrid>
      <w:tr w:rsidR="00BD35F1" w:rsidRPr="00BD35F1" w14:paraId="611FF2F0" w14:textId="77777777" w:rsidTr="00E55182">
        <w:trPr>
          <w:trHeight w:val="260"/>
        </w:trPr>
        <w:tc>
          <w:tcPr>
            <w:tcW w:w="2605" w:type="dxa"/>
            <w:shd w:val="clear" w:color="auto" w:fill="auto"/>
            <w:noWrap/>
            <w:vAlign w:val="bottom"/>
          </w:tcPr>
          <w:p w14:paraId="369D3AAF" w14:textId="77777777" w:rsidR="00BD35F1" w:rsidRPr="00BD35F1" w:rsidRDefault="00BD35F1" w:rsidP="00BD35F1">
            <w:pPr>
              <w:spacing w:after="0"/>
              <w:jc w:val="center"/>
              <w:rPr>
                <w:rFonts w:ascii="Garamond" w:hAnsi="Garamond" w:cs="Arial"/>
                <w:b/>
                <w:bCs/>
                <w:color w:val="000000"/>
                <w:sz w:val="18"/>
                <w:szCs w:val="18"/>
              </w:rPr>
            </w:pPr>
            <w:r w:rsidRPr="00BD35F1">
              <w:rPr>
                <w:rStyle w:val="normaltextrun"/>
                <w:rFonts w:ascii="Garamond" w:hAnsi="Garamond"/>
                <w:sz w:val="18"/>
                <w:szCs w:val="18"/>
              </w:rPr>
              <w:t>Plate position</w:t>
            </w:r>
            <w:r w:rsidRPr="00BD35F1">
              <w:rPr>
                <w:rStyle w:val="eop"/>
                <w:rFonts w:ascii="Garamond" w:hAnsi="Garamond"/>
                <w:sz w:val="18"/>
                <w:szCs w:val="18"/>
              </w:rPr>
              <w:t> </w:t>
            </w:r>
          </w:p>
        </w:tc>
        <w:tc>
          <w:tcPr>
            <w:tcW w:w="631" w:type="dxa"/>
            <w:shd w:val="clear" w:color="auto" w:fill="auto"/>
            <w:noWrap/>
          </w:tcPr>
          <w:p w14:paraId="48E12B7B" w14:textId="77777777" w:rsidR="00BD35F1" w:rsidRPr="00BD35F1" w:rsidRDefault="00BD35F1" w:rsidP="00BD35F1">
            <w:pPr>
              <w:spacing w:after="0" w:line="240" w:lineRule="auto"/>
              <w:rPr>
                <w:rFonts w:ascii="Garamond" w:hAnsi="Garamond" w:cs="Arial"/>
                <w:b/>
                <w:bCs/>
                <w:color w:val="000000"/>
                <w:sz w:val="18"/>
                <w:szCs w:val="18"/>
              </w:rPr>
            </w:pPr>
            <w:r w:rsidRPr="00BD35F1">
              <w:rPr>
                <w:rStyle w:val="normaltextrun"/>
                <w:rFonts w:ascii="Garamond" w:hAnsi="Garamond"/>
                <w:sz w:val="18"/>
                <w:szCs w:val="18"/>
              </w:rPr>
              <w:t>1 A</w:t>
            </w:r>
            <w:r w:rsidRPr="00BD35F1">
              <w:rPr>
                <w:rStyle w:val="eop"/>
                <w:rFonts w:ascii="Garamond" w:hAnsi="Garamond"/>
                <w:sz w:val="18"/>
                <w:szCs w:val="18"/>
              </w:rPr>
              <w:t> </w:t>
            </w:r>
          </w:p>
        </w:tc>
        <w:tc>
          <w:tcPr>
            <w:tcW w:w="720" w:type="dxa"/>
            <w:shd w:val="clear" w:color="auto" w:fill="auto"/>
            <w:noWrap/>
          </w:tcPr>
          <w:p w14:paraId="014DFAB5" w14:textId="77777777" w:rsidR="00BD35F1" w:rsidRPr="00BD35F1" w:rsidRDefault="00BD35F1" w:rsidP="00BD35F1">
            <w:pPr>
              <w:spacing w:after="0" w:line="240" w:lineRule="auto"/>
              <w:rPr>
                <w:rFonts w:ascii="Garamond" w:hAnsi="Garamond" w:cs="Arial"/>
                <w:b/>
                <w:bCs/>
                <w:color w:val="000000"/>
                <w:sz w:val="18"/>
                <w:szCs w:val="18"/>
              </w:rPr>
            </w:pPr>
            <w:r w:rsidRPr="00BD35F1">
              <w:rPr>
                <w:rStyle w:val="normaltextrun"/>
                <w:rFonts w:ascii="Garamond" w:hAnsi="Garamond"/>
                <w:sz w:val="18"/>
                <w:szCs w:val="18"/>
              </w:rPr>
              <w:t>1 B</w:t>
            </w:r>
            <w:r w:rsidRPr="00BD35F1">
              <w:rPr>
                <w:rStyle w:val="eop"/>
                <w:rFonts w:ascii="Garamond" w:hAnsi="Garamond"/>
                <w:sz w:val="18"/>
                <w:szCs w:val="18"/>
              </w:rPr>
              <w:t> </w:t>
            </w:r>
          </w:p>
        </w:tc>
        <w:tc>
          <w:tcPr>
            <w:tcW w:w="630" w:type="dxa"/>
            <w:shd w:val="clear" w:color="auto" w:fill="auto"/>
            <w:noWrap/>
          </w:tcPr>
          <w:p w14:paraId="2797B03F" w14:textId="77777777" w:rsidR="00BD35F1" w:rsidRPr="00BD35F1" w:rsidRDefault="00BD35F1" w:rsidP="00BD35F1">
            <w:pPr>
              <w:spacing w:after="0" w:line="240" w:lineRule="auto"/>
              <w:rPr>
                <w:rFonts w:ascii="Garamond" w:hAnsi="Garamond" w:cs="Arial"/>
                <w:b/>
                <w:bCs/>
                <w:color w:val="000000"/>
                <w:sz w:val="18"/>
                <w:szCs w:val="18"/>
              </w:rPr>
            </w:pPr>
            <w:r w:rsidRPr="00BD35F1">
              <w:rPr>
                <w:rStyle w:val="normaltextrun"/>
                <w:rFonts w:ascii="Garamond" w:hAnsi="Garamond"/>
                <w:sz w:val="18"/>
                <w:szCs w:val="18"/>
              </w:rPr>
              <w:t>1 C</w:t>
            </w:r>
            <w:r w:rsidRPr="00BD35F1">
              <w:rPr>
                <w:rStyle w:val="eop"/>
                <w:rFonts w:ascii="Garamond" w:hAnsi="Garamond"/>
                <w:sz w:val="18"/>
                <w:szCs w:val="18"/>
              </w:rPr>
              <w:t> </w:t>
            </w:r>
          </w:p>
        </w:tc>
        <w:tc>
          <w:tcPr>
            <w:tcW w:w="657" w:type="dxa"/>
            <w:shd w:val="clear" w:color="auto" w:fill="auto"/>
          </w:tcPr>
          <w:p w14:paraId="0151271A" w14:textId="77777777" w:rsidR="00BD35F1" w:rsidRPr="00BD35F1" w:rsidRDefault="00BD35F1" w:rsidP="00BD35F1">
            <w:pPr>
              <w:spacing w:after="0" w:line="240" w:lineRule="auto"/>
              <w:rPr>
                <w:rFonts w:ascii="Garamond" w:hAnsi="Garamond" w:cs="Arial"/>
                <w:b/>
                <w:bCs/>
                <w:color w:val="000000"/>
                <w:sz w:val="18"/>
                <w:szCs w:val="18"/>
              </w:rPr>
            </w:pPr>
            <w:r w:rsidRPr="00BD35F1">
              <w:rPr>
                <w:rStyle w:val="normaltextrun"/>
                <w:rFonts w:ascii="Garamond" w:hAnsi="Garamond"/>
                <w:sz w:val="18"/>
                <w:szCs w:val="18"/>
              </w:rPr>
              <w:t>1 D</w:t>
            </w:r>
            <w:r w:rsidRPr="00BD35F1">
              <w:rPr>
                <w:rStyle w:val="eop"/>
                <w:rFonts w:ascii="Garamond" w:hAnsi="Garamond"/>
                <w:sz w:val="18"/>
                <w:szCs w:val="18"/>
              </w:rPr>
              <w:t> </w:t>
            </w:r>
          </w:p>
        </w:tc>
        <w:tc>
          <w:tcPr>
            <w:tcW w:w="630" w:type="dxa"/>
            <w:shd w:val="clear" w:color="auto" w:fill="auto"/>
            <w:noWrap/>
          </w:tcPr>
          <w:p w14:paraId="2155B0A1" w14:textId="77777777" w:rsidR="00BD35F1" w:rsidRPr="00BD35F1" w:rsidRDefault="00BD35F1" w:rsidP="00BD35F1">
            <w:pPr>
              <w:spacing w:after="0" w:line="240" w:lineRule="auto"/>
              <w:rPr>
                <w:rFonts w:ascii="Garamond" w:hAnsi="Garamond" w:cs="Arial"/>
                <w:b/>
                <w:bCs/>
                <w:color w:val="000000"/>
                <w:sz w:val="18"/>
                <w:szCs w:val="18"/>
              </w:rPr>
            </w:pPr>
            <w:r w:rsidRPr="00BD35F1">
              <w:rPr>
                <w:rStyle w:val="normaltextrun"/>
                <w:rFonts w:ascii="Garamond" w:hAnsi="Garamond"/>
                <w:sz w:val="18"/>
                <w:szCs w:val="18"/>
              </w:rPr>
              <w:t>1 E</w:t>
            </w:r>
            <w:r w:rsidRPr="00BD35F1">
              <w:rPr>
                <w:rStyle w:val="eop"/>
                <w:rFonts w:ascii="Garamond" w:hAnsi="Garamond"/>
                <w:sz w:val="18"/>
                <w:szCs w:val="18"/>
              </w:rPr>
              <w:t> </w:t>
            </w:r>
          </w:p>
        </w:tc>
        <w:tc>
          <w:tcPr>
            <w:tcW w:w="616" w:type="dxa"/>
          </w:tcPr>
          <w:p w14:paraId="6F65D7B5" w14:textId="77777777" w:rsidR="00BD35F1" w:rsidRPr="00BD35F1" w:rsidRDefault="00BD35F1" w:rsidP="00BD35F1">
            <w:pPr>
              <w:spacing w:after="0" w:line="240" w:lineRule="auto"/>
              <w:rPr>
                <w:rFonts w:ascii="Garamond" w:hAnsi="Garamond" w:cs="Arial"/>
                <w:b/>
                <w:bCs/>
                <w:color w:val="000000"/>
                <w:sz w:val="18"/>
                <w:szCs w:val="18"/>
              </w:rPr>
            </w:pPr>
            <w:r w:rsidRPr="00BD35F1">
              <w:rPr>
                <w:rStyle w:val="normaltextrun"/>
                <w:rFonts w:ascii="Garamond" w:hAnsi="Garamond"/>
                <w:sz w:val="18"/>
                <w:szCs w:val="18"/>
              </w:rPr>
              <w:t>1 F</w:t>
            </w:r>
            <w:r w:rsidRPr="00BD35F1">
              <w:rPr>
                <w:rStyle w:val="eop"/>
                <w:rFonts w:ascii="Garamond" w:hAnsi="Garamond"/>
                <w:sz w:val="18"/>
                <w:szCs w:val="18"/>
              </w:rPr>
              <w:t> </w:t>
            </w:r>
          </w:p>
        </w:tc>
        <w:tc>
          <w:tcPr>
            <w:tcW w:w="595" w:type="dxa"/>
          </w:tcPr>
          <w:p w14:paraId="311125D4" w14:textId="77777777" w:rsidR="00BD35F1" w:rsidRPr="00BD35F1" w:rsidRDefault="00BD35F1" w:rsidP="00BD35F1">
            <w:pPr>
              <w:spacing w:after="0" w:line="240" w:lineRule="auto"/>
              <w:rPr>
                <w:rFonts w:ascii="Garamond" w:hAnsi="Garamond" w:cs="Arial"/>
                <w:b/>
                <w:bCs/>
                <w:color w:val="000000"/>
                <w:sz w:val="18"/>
                <w:szCs w:val="18"/>
              </w:rPr>
            </w:pPr>
            <w:r w:rsidRPr="00BD35F1">
              <w:rPr>
                <w:rStyle w:val="normaltextrun"/>
                <w:rFonts w:ascii="Garamond" w:hAnsi="Garamond"/>
                <w:sz w:val="18"/>
                <w:szCs w:val="18"/>
              </w:rPr>
              <w:t>1 G</w:t>
            </w:r>
            <w:r w:rsidRPr="00BD35F1">
              <w:rPr>
                <w:rStyle w:val="eop"/>
                <w:rFonts w:ascii="Garamond" w:hAnsi="Garamond"/>
                <w:sz w:val="18"/>
                <w:szCs w:val="18"/>
              </w:rPr>
              <w:t> </w:t>
            </w:r>
          </w:p>
        </w:tc>
        <w:tc>
          <w:tcPr>
            <w:tcW w:w="666" w:type="dxa"/>
          </w:tcPr>
          <w:p w14:paraId="79E4FF38" w14:textId="77777777" w:rsidR="00BD35F1" w:rsidRPr="00BD35F1" w:rsidRDefault="00BD35F1" w:rsidP="00BD35F1">
            <w:pPr>
              <w:spacing w:after="0" w:line="240" w:lineRule="auto"/>
              <w:rPr>
                <w:rFonts w:ascii="Garamond" w:hAnsi="Garamond" w:cs="Arial"/>
                <w:b/>
                <w:bCs/>
                <w:color w:val="000000"/>
                <w:sz w:val="18"/>
                <w:szCs w:val="18"/>
              </w:rPr>
            </w:pPr>
            <w:r w:rsidRPr="00BD35F1">
              <w:rPr>
                <w:rStyle w:val="normaltextrun"/>
                <w:rFonts w:ascii="Garamond" w:hAnsi="Garamond"/>
                <w:sz w:val="18"/>
                <w:szCs w:val="18"/>
              </w:rPr>
              <w:t>1 H</w:t>
            </w:r>
            <w:r w:rsidRPr="00BD35F1">
              <w:rPr>
                <w:rStyle w:val="eop"/>
                <w:rFonts w:ascii="Garamond" w:hAnsi="Garamond"/>
                <w:sz w:val="18"/>
                <w:szCs w:val="18"/>
              </w:rPr>
              <w:t> </w:t>
            </w:r>
          </w:p>
        </w:tc>
      </w:tr>
      <w:tr w:rsidR="00BD35F1" w:rsidRPr="00BD35F1" w14:paraId="7B2E1475" w14:textId="77777777" w:rsidTr="00E55182">
        <w:trPr>
          <w:cantSplit/>
          <w:trHeight w:val="266"/>
        </w:trPr>
        <w:tc>
          <w:tcPr>
            <w:tcW w:w="2605" w:type="dxa"/>
            <w:shd w:val="clear" w:color="auto" w:fill="auto"/>
            <w:noWrap/>
            <w:hideMark/>
          </w:tcPr>
          <w:p w14:paraId="21B7DB19" w14:textId="77777777" w:rsidR="00BD35F1" w:rsidRPr="00BD35F1" w:rsidRDefault="00BD35F1" w:rsidP="00BD35F1">
            <w:pPr>
              <w:spacing w:after="0"/>
              <w:jc w:val="center"/>
              <w:rPr>
                <w:rFonts w:ascii="Garamond" w:hAnsi="Garamond" w:cs="Arial"/>
                <w:b/>
                <w:bCs/>
                <w:color w:val="000000"/>
                <w:sz w:val="18"/>
                <w:szCs w:val="18"/>
              </w:rPr>
            </w:pPr>
            <w:r w:rsidRPr="00BD35F1">
              <w:rPr>
                <w:rFonts w:ascii="Garamond" w:hAnsi="Garamond" w:cs="Arial"/>
                <w:b/>
                <w:bCs/>
                <w:color w:val="000000"/>
                <w:sz w:val="18"/>
                <w:szCs w:val="18"/>
              </w:rPr>
              <w:t>ppm NH</w:t>
            </w:r>
            <w:r w:rsidRPr="00BD35F1">
              <w:rPr>
                <w:rFonts w:ascii="Garamond" w:hAnsi="Garamond" w:cs="Arial"/>
                <w:b/>
                <w:bCs/>
                <w:color w:val="000000"/>
                <w:sz w:val="18"/>
                <w:szCs w:val="18"/>
                <w:vertAlign w:val="subscript"/>
              </w:rPr>
              <w:t>4</w:t>
            </w:r>
            <w:r w:rsidRPr="00BD35F1">
              <w:rPr>
                <w:rFonts w:ascii="Garamond" w:hAnsi="Garamond" w:cs="Arial"/>
                <w:b/>
                <w:bCs/>
                <w:color w:val="000000"/>
                <w:sz w:val="18"/>
                <w:szCs w:val="18"/>
                <w:vertAlign w:val="superscript"/>
              </w:rPr>
              <w:t>+</w:t>
            </w:r>
          </w:p>
        </w:tc>
        <w:tc>
          <w:tcPr>
            <w:tcW w:w="631" w:type="dxa"/>
            <w:shd w:val="clear" w:color="auto" w:fill="auto"/>
            <w:noWrap/>
            <w:hideMark/>
          </w:tcPr>
          <w:p w14:paraId="255D15DE" w14:textId="77777777" w:rsidR="00BD35F1" w:rsidRPr="00BD35F1" w:rsidRDefault="00BD35F1" w:rsidP="00BD35F1">
            <w:pPr>
              <w:spacing w:after="0" w:line="240" w:lineRule="auto"/>
              <w:rPr>
                <w:rFonts w:ascii="Garamond" w:hAnsi="Garamond" w:cs="Arial"/>
                <w:b/>
                <w:bCs/>
                <w:color w:val="000000"/>
                <w:sz w:val="18"/>
                <w:szCs w:val="18"/>
              </w:rPr>
            </w:pPr>
            <w:r w:rsidRPr="00BD35F1">
              <w:rPr>
                <w:rFonts w:ascii="Garamond" w:hAnsi="Garamond" w:cs="Arial"/>
                <w:b/>
                <w:bCs/>
                <w:color w:val="000000"/>
                <w:sz w:val="18"/>
                <w:szCs w:val="18"/>
              </w:rPr>
              <w:t>5</w:t>
            </w:r>
          </w:p>
        </w:tc>
        <w:tc>
          <w:tcPr>
            <w:tcW w:w="720" w:type="dxa"/>
            <w:shd w:val="clear" w:color="auto" w:fill="auto"/>
            <w:noWrap/>
            <w:hideMark/>
          </w:tcPr>
          <w:p w14:paraId="7F1C9992" w14:textId="77777777" w:rsidR="00BD35F1" w:rsidRPr="00BD35F1" w:rsidRDefault="00BD35F1" w:rsidP="00BD35F1">
            <w:pPr>
              <w:spacing w:after="0" w:line="240" w:lineRule="auto"/>
              <w:rPr>
                <w:rFonts w:ascii="Garamond" w:hAnsi="Garamond" w:cs="Arial"/>
                <w:b/>
                <w:bCs/>
                <w:color w:val="000000"/>
                <w:sz w:val="18"/>
                <w:szCs w:val="18"/>
              </w:rPr>
            </w:pPr>
            <w:r w:rsidRPr="00BD35F1">
              <w:rPr>
                <w:rFonts w:ascii="Garamond" w:hAnsi="Garamond" w:cs="Arial"/>
                <w:b/>
                <w:bCs/>
                <w:color w:val="000000"/>
                <w:sz w:val="18"/>
                <w:szCs w:val="18"/>
              </w:rPr>
              <w:t>2.5</w:t>
            </w:r>
          </w:p>
        </w:tc>
        <w:tc>
          <w:tcPr>
            <w:tcW w:w="630" w:type="dxa"/>
            <w:shd w:val="clear" w:color="auto" w:fill="auto"/>
            <w:noWrap/>
            <w:hideMark/>
          </w:tcPr>
          <w:p w14:paraId="073C7186" w14:textId="77777777" w:rsidR="00BD35F1" w:rsidRPr="00BD35F1" w:rsidRDefault="00BD35F1" w:rsidP="00BD35F1">
            <w:pPr>
              <w:spacing w:after="0" w:line="240" w:lineRule="auto"/>
              <w:rPr>
                <w:rFonts w:ascii="Garamond" w:hAnsi="Garamond" w:cs="Arial"/>
                <w:b/>
                <w:bCs/>
                <w:color w:val="000000"/>
                <w:sz w:val="18"/>
                <w:szCs w:val="18"/>
              </w:rPr>
            </w:pPr>
            <w:r w:rsidRPr="00BD35F1">
              <w:rPr>
                <w:rFonts w:ascii="Garamond" w:hAnsi="Garamond" w:cs="Arial"/>
                <w:b/>
                <w:bCs/>
                <w:color w:val="000000"/>
                <w:sz w:val="18"/>
                <w:szCs w:val="18"/>
              </w:rPr>
              <w:t>1</w:t>
            </w:r>
          </w:p>
        </w:tc>
        <w:tc>
          <w:tcPr>
            <w:tcW w:w="657" w:type="dxa"/>
            <w:shd w:val="clear" w:color="auto" w:fill="auto"/>
          </w:tcPr>
          <w:p w14:paraId="34DBE258" w14:textId="77777777" w:rsidR="00BD35F1" w:rsidRPr="00BD35F1" w:rsidRDefault="00BD35F1" w:rsidP="00BD35F1">
            <w:pPr>
              <w:spacing w:after="0" w:line="240" w:lineRule="auto"/>
              <w:rPr>
                <w:rFonts w:ascii="Garamond" w:hAnsi="Garamond" w:cs="Arial"/>
                <w:b/>
                <w:bCs/>
                <w:color w:val="000000"/>
                <w:sz w:val="18"/>
                <w:szCs w:val="18"/>
              </w:rPr>
            </w:pPr>
            <w:r w:rsidRPr="00BD35F1">
              <w:rPr>
                <w:rFonts w:ascii="Garamond" w:hAnsi="Garamond" w:cs="Arial"/>
                <w:b/>
                <w:bCs/>
                <w:color w:val="000000"/>
                <w:sz w:val="18"/>
                <w:szCs w:val="18"/>
              </w:rPr>
              <w:t>0.75</w:t>
            </w:r>
          </w:p>
        </w:tc>
        <w:tc>
          <w:tcPr>
            <w:tcW w:w="630" w:type="dxa"/>
            <w:shd w:val="clear" w:color="auto" w:fill="auto"/>
            <w:noWrap/>
            <w:hideMark/>
          </w:tcPr>
          <w:p w14:paraId="72871A70" w14:textId="77777777" w:rsidR="00BD35F1" w:rsidRPr="00BD35F1" w:rsidRDefault="00BD35F1" w:rsidP="00BD35F1">
            <w:pPr>
              <w:spacing w:after="0" w:line="240" w:lineRule="auto"/>
              <w:rPr>
                <w:rFonts w:ascii="Garamond" w:hAnsi="Garamond" w:cs="Arial"/>
                <w:b/>
                <w:bCs/>
                <w:color w:val="000000"/>
                <w:sz w:val="18"/>
                <w:szCs w:val="18"/>
              </w:rPr>
            </w:pPr>
            <w:r w:rsidRPr="00BD35F1">
              <w:rPr>
                <w:rFonts w:ascii="Garamond" w:hAnsi="Garamond" w:cs="Arial"/>
                <w:b/>
                <w:bCs/>
                <w:color w:val="000000"/>
                <w:sz w:val="18"/>
                <w:szCs w:val="18"/>
              </w:rPr>
              <w:t>0.5</w:t>
            </w:r>
          </w:p>
        </w:tc>
        <w:tc>
          <w:tcPr>
            <w:tcW w:w="616" w:type="dxa"/>
          </w:tcPr>
          <w:p w14:paraId="440E3E09" w14:textId="77777777" w:rsidR="00BD35F1" w:rsidRPr="00BD35F1" w:rsidRDefault="00BD35F1" w:rsidP="00BD35F1">
            <w:pPr>
              <w:spacing w:after="0" w:line="240" w:lineRule="auto"/>
              <w:rPr>
                <w:rFonts w:ascii="Garamond" w:hAnsi="Garamond" w:cs="Arial"/>
                <w:b/>
                <w:bCs/>
                <w:color w:val="000000"/>
                <w:sz w:val="18"/>
                <w:szCs w:val="18"/>
              </w:rPr>
            </w:pPr>
            <w:r w:rsidRPr="00BD35F1">
              <w:rPr>
                <w:rFonts w:ascii="Garamond" w:hAnsi="Garamond" w:cs="Arial"/>
                <w:b/>
                <w:bCs/>
                <w:color w:val="000000"/>
                <w:sz w:val="18"/>
                <w:szCs w:val="18"/>
              </w:rPr>
              <w:t>0.25</w:t>
            </w:r>
          </w:p>
        </w:tc>
        <w:tc>
          <w:tcPr>
            <w:tcW w:w="595" w:type="dxa"/>
          </w:tcPr>
          <w:p w14:paraId="716EC924" w14:textId="77777777" w:rsidR="00BD35F1" w:rsidRPr="00BD35F1" w:rsidRDefault="00BD35F1" w:rsidP="00BD35F1">
            <w:pPr>
              <w:spacing w:after="0" w:line="240" w:lineRule="auto"/>
              <w:rPr>
                <w:rFonts w:ascii="Garamond" w:hAnsi="Garamond" w:cs="Arial"/>
                <w:b/>
                <w:bCs/>
                <w:color w:val="000000"/>
                <w:sz w:val="18"/>
                <w:szCs w:val="18"/>
              </w:rPr>
            </w:pPr>
            <w:r w:rsidRPr="00BD35F1">
              <w:rPr>
                <w:rFonts w:ascii="Garamond" w:hAnsi="Garamond" w:cs="Arial"/>
                <w:b/>
                <w:bCs/>
                <w:color w:val="000000"/>
                <w:sz w:val="18"/>
                <w:szCs w:val="18"/>
              </w:rPr>
              <w:t>0.1</w:t>
            </w:r>
          </w:p>
        </w:tc>
        <w:tc>
          <w:tcPr>
            <w:tcW w:w="666" w:type="dxa"/>
          </w:tcPr>
          <w:p w14:paraId="42275D2B" w14:textId="77777777" w:rsidR="00BD35F1" w:rsidRPr="00BD35F1" w:rsidRDefault="00BD35F1" w:rsidP="00BD35F1">
            <w:pPr>
              <w:spacing w:after="0" w:line="240" w:lineRule="auto"/>
              <w:rPr>
                <w:rFonts w:ascii="Garamond" w:hAnsi="Garamond" w:cs="Arial"/>
                <w:b/>
                <w:bCs/>
                <w:color w:val="000000"/>
                <w:sz w:val="18"/>
                <w:szCs w:val="18"/>
              </w:rPr>
            </w:pPr>
            <w:r w:rsidRPr="00BD35F1">
              <w:rPr>
                <w:rFonts w:ascii="Garamond" w:hAnsi="Garamond" w:cs="Arial"/>
                <w:b/>
                <w:bCs/>
                <w:color w:val="000000"/>
                <w:sz w:val="18"/>
                <w:szCs w:val="18"/>
              </w:rPr>
              <w:t>0</w:t>
            </w:r>
          </w:p>
        </w:tc>
      </w:tr>
      <w:tr w:rsidR="00BD35F1" w:rsidRPr="00BD35F1" w14:paraId="50BF7CD4" w14:textId="77777777" w:rsidTr="00E55182">
        <w:trPr>
          <w:cantSplit/>
          <w:trHeight w:val="455"/>
        </w:trPr>
        <w:tc>
          <w:tcPr>
            <w:tcW w:w="2605" w:type="dxa"/>
            <w:shd w:val="clear" w:color="auto" w:fill="auto"/>
            <w:noWrap/>
            <w:hideMark/>
          </w:tcPr>
          <w:p w14:paraId="31D3C48A" w14:textId="77777777" w:rsidR="00BD35F1" w:rsidRPr="00BD35F1" w:rsidRDefault="00BD35F1" w:rsidP="00BD35F1">
            <w:pPr>
              <w:spacing w:after="0"/>
              <w:jc w:val="center"/>
              <w:rPr>
                <w:rFonts w:ascii="Garamond" w:hAnsi="Garamond" w:cs="Arial"/>
                <w:color w:val="000000"/>
                <w:sz w:val="18"/>
                <w:szCs w:val="18"/>
              </w:rPr>
            </w:pPr>
            <w:r w:rsidRPr="00BD35F1">
              <w:rPr>
                <w:rFonts w:ascii="Garamond" w:hAnsi="Garamond" w:cs="Arial"/>
                <w:color w:val="000000"/>
                <w:sz w:val="18"/>
                <w:szCs w:val="18"/>
              </w:rPr>
              <w:t>volume of 10ppm to pipette (uL)</w:t>
            </w:r>
          </w:p>
        </w:tc>
        <w:tc>
          <w:tcPr>
            <w:tcW w:w="631" w:type="dxa"/>
            <w:shd w:val="clear" w:color="auto" w:fill="auto"/>
            <w:noWrap/>
            <w:hideMark/>
          </w:tcPr>
          <w:p w14:paraId="2427BBAD" w14:textId="77777777" w:rsidR="00BD35F1" w:rsidRPr="00BD35F1" w:rsidRDefault="00BD35F1" w:rsidP="00BD35F1">
            <w:pPr>
              <w:spacing w:after="0" w:line="240" w:lineRule="auto"/>
              <w:rPr>
                <w:rFonts w:ascii="Garamond" w:hAnsi="Garamond" w:cs="Arial"/>
                <w:color w:val="000000"/>
                <w:sz w:val="18"/>
                <w:szCs w:val="18"/>
              </w:rPr>
            </w:pPr>
            <w:r w:rsidRPr="00BD35F1">
              <w:rPr>
                <w:rFonts w:ascii="Garamond" w:hAnsi="Garamond" w:cs="Arial"/>
                <w:color w:val="000000"/>
                <w:sz w:val="18"/>
                <w:szCs w:val="18"/>
              </w:rPr>
              <w:t>500</w:t>
            </w:r>
          </w:p>
        </w:tc>
        <w:tc>
          <w:tcPr>
            <w:tcW w:w="720" w:type="dxa"/>
            <w:shd w:val="clear" w:color="auto" w:fill="auto"/>
            <w:noWrap/>
            <w:hideMark/>
          </w:tcPr>
          <w:p w14:paraId="235791A6" w14:textId="77777777" w:rsidR="00BD35F1" w:rsidRPr="00BD35F1" w:rsidRDefault="00BD35F1" w:rsidP="00BD35F1">
            <w:pPr>
              <w:spacing w:after="0" w:line="240" w:lineRule="auto"/>
              <w:rPr>
                <w:rFonts w:ascii="Garamond" w:hAnsi="Garamond" w:cs="Arial"/>
                <w:color w:val="000000"/>
                <w:sz w:val="18"/>
                <w:szCs w:val="18"/>
              </w:rPr>
            </w:pPr>
            <w:r w:rsidRPr="00BD35F1">
              <w:rPr>
                <w:rFonts w:ascii="Garamond" w:hAnsi="Garamond" w:cs="Arial"/>
                <w:color w:val="000000"/>
                <w:sz w:val="18"/>
                <w:szCs w:val="18"/>
              </w:rPr>
              <w:t>250</w:t>
            </w:r>
          </w:p>
        </w:tc>
        <w:tc>
          <w:tcPr>
            <w:tcW w:w="630" w:type="dxa"/>
            <w:shd w:val="clear" w:color="auto" w:fill="auto"/>
            <w:noWrap/>
            <w:hideMark/>
          </w:tcPr>
          <w:p w14:paraId="717B50D0" w14:textId="77777777" w:rsidR="00BD35F1" w:rsidRPr="00BD35F1" w:rsidRDefault="00BD35F1" w:rsidP="00BD35F1">
            <w:pPr>
              <w:spacing w:after="0" w:line="240" w:lineRule="auto"/>
              <w:rPr>
                <w:rFonts w:ascii="Garamond" w:hAnsi="Garamond" w:cs="Arial"/>
                <w:color w:val="000000"/>
                <w:sz w:val="18"/>
                <w:szCs w:val="18"/>
              </w:rPr>
            </w:pPr>
            <w:r w:rsidRPr="00BD35F1">
              <w:rPr>
                <w:rFonts w:ascii="Garamond" w:hAnsi="Garamond" w:cs="Arial"/>
                <w:color w:val="000000"/>
                <w:sz w:val="18"/>
                <w:szCs w:val="18"/>
              </w:rPr>
              <w:t>100</w:t>
            </w:r>
          </w:p>
        </w:tc>
        <w:tc>
          <w:tcPr>
            <w:tcW w:w="657" w:type="dxa"/>
            <w:shd w:val="clear" w:color="auto" w:fill="auto"/>
          </w:tcPr>
          <w:p w14:paraId="22D82EA8" w14:textId="77777777" w:rsidR="00BD35F1" w:rsidRPr="00BD35F1" w:rsidRDefault="00BD35F1" w:rsidP="00BD35F1">
            <w:pPr>
              <w:spacing w:after="0" w:line="240" w:lineRule="auto"/>
              <w:rPr>
                <w:rFonts w:ascii="Garamond" w:hAnsi="Garamond" w:cs="Arial"/>
                <w:color w:val="000000"/>
                <w:sz w:val="18"/>
                <w:szCs w:val="18"/>
              </w:rPr>
            </w:pPr>
            <w:r w:rsidRPr="00BD35F1">
              <w:rPr>
                <w:rFonts w:ascii="Garamond" w:hAnsi="Garamond" w:cs="Arial"/>
                <w:color w:val="000000"/>
                <w:sz w:val="18"/>
                <w:szCs w:val="18"/>
              </w:rPr>
              <w:t>75</w:t>
            </w:r>
          </w:p>
        </w:tc>
        <w:tc>
          <w:tcPr>
            <w:tcW w:w="630" w:type="dxa"/>
            <w:shd w:val="clear" w:color="auto" w:fill="auto"/>
            <w:noWrap/>
            <w:hideMark/>
          </w:tcPr>
          <w:p w14:paraId="5A829681" w14:textId="77777777" w:rsidR="00BD35F1" w:rsidRPr="00BD35F1" w:rsidRDefault="00BD35F1" w:rsidP="00BD35F1">
            <w:pPr>
              <w:spacing w:after="0" w:line="240" w:lineRule="auto"/>
              <w:rPr>
                <w:rFonts w:ascii="Garamond" w:hAnsi="Garamond" w:cs="Arial"/>
                <w:color w:val="000000"/>
                <w:sz w:val="18"/>
                <w:szCs w:val="18"/>
              </w:rPr>
            </w:pPr>
            <w:r w:rsidRPr="00BD35F1">
              <w:rPr>
                <w:rFonts w:ascii="Garamond" w:hAnsi="Garamond" w:cs="Arial"/>
                <w:color w:val="000000"/>
                <w:sz w:val="18"/>
                <w:szCs w:val="18"/>
              </w:rPr>
              <w:t>50</w:t>
            </w:r>
          </w:p>
        </w:tc>
        <w:tc>
          <w:tcPr>
            <w:tcW w:w="616" w:type="dxa"/>
          </w:tcPr>
          <w:p w14:paraId="5ED4CAE6" w14:textId="77777777" w:rsidR="00BD35F1" w:rsidRPr="00BD35F1" w:rsidRDefault="00BD35F1" w:rsidP="00BD35F1">
            <w:pPr>
              <w:spacing w:after="0" w:line="240" w:lineRule="auto"/>
              <w:rPr>
                <w:rFonts w:ascii="Garamond" w:hAnsi="Garamond" w:cs="Arial"/>
                <w:color w:val="000000"/>
                <w:sz w:val="18"/>
                <w:szCs w:val="18"/>
              </w:rPr>
            </w:pPr>
            <w:r w:rsidRPr="00BD35F1">
              <w:rPr>
                <w:rFonts w:ascii="Garamond" w:hAnsi="Garamond" w:cs="Arial"/>
                <w:color w:val="000000"/>
                <w:sz w:val="18"/>
                <w:szCs w:val="18"/>
              </w:rPr>
              <w:t>25</w:t>
            </w:r>
          </w:p>
        </w:tc>
        <w:tc>
          <w:tcPr>
            <w:tcW w:w="595" w:type="dxa"/>
          </w:tcPr>
          <w:p w14:paraId="2478B2F2" w14:textId="77777777" w:rsidR="00BD35F1" w:rsidRPr="00BD35F1" w:rsidRDefault="00BD35F1" w:rsidP="00BD35F1">
            <w:pPr>
              <w:spacing w:after="0" w:line="240" w:lineRule="auto"/>
              <w:rPr>
                <w:rFonts w:ascii="Garamond" w:hAnsi="Garamond" w:cs="Arial"/>
                <w:color w:val="000000"/>
                <w:sz w:val="18"/>
                <w:szCs w:val="18"/>
              </w:rPr>
            </w:pPr>
            <w:r w:rsidRPr="00BD35F1">
              <w:rPr>
                <w:rFonts w:ascii="Garamond" w:hAnsi="Garamond" w:cs="Arial"/>
                <w:color w:val="000000"/>
                <w:sz w:val="18"/>
                <w:szCs w:val="18"/>
              </w:rPr>
              <w:t>10</w:t>
            </w:r>
          </w:p>
        </w:tc>
        <w:tc>
          <w:tcPr>
            <w:tcW w:w="666" w:type="dxa"/>
          </w:tcPr>
          <w:p w14:paraId="4575BC24" w14:textId="77777777" w:rsidR="00BD35F1" w:rsidRPr="00BD35F1" w:rsidRDefault="00BD35F1" w:rsidP="00BD35F1">
            <w:pPr>
              <w:spacing w:after="0" w:line="240" w:lineRule="auto"/>
              <w:rPr>
                <w:rFonts w:ascii="Garamond" w:hAnsi="Garamond" w:cs="Arial"/>
                <w:color w:val="000000"/>
                <w:sz w:val="18"/>
                <w:szCs w:val="18"/>
              </w:rPr>
            </w:pPr>
            <w:r w:rsidRPr="00BD35F1">
              <w:rPr>
                <w:rFonts w:ascii="Garamond" w:hAnsi="Garamond" w:cs="Arial"/>
                <w:color w:val="000000"/>
                <w:sz w:val="18"/>
                <w:szCs w:val="18"/>
              </w:rPr>
              <w:t>0</w:t>
            </w:r>
          </w:p>
        </w:tc>
      </w:tr>
      <w:tr w:rsidR="00BD35F1" w:rsidRPr="00BD35F1" w14:paraId="7AE2F911" w14:textId="77777777" w:rsidTr="00E55182">
        <w:trPr>
          <w:cantSplit/>
        </w:trPr>
        <w:tc>
          <w:tcPr>
            <w:tcW w:w="2605" w:type="dxa"/>
            <w:shd w:val="clear" w:color="auto" w:fill="auto"/>
            <w:noWrap/>
          </w:tcPr>
          <w:p w14:paraId="5D24C35B" w14:textId="77777777" w:rsidR="00BD35F1" w:rsidRPr="00BD35F1" w:rsidRDefault="00BD35F1" w:rsidP="00BD35F1">
            <w:pPr>
              <w:spacing w:after="0"/>
              <w:jc w:val="center"/>
              <w:rPr>
                <w:rFonts w:ascii="Garamond" w:hAnsi="Garamond" w:cs="Arial"/>
                <w:color w:val="000000"/>
                <w:sz w:val="18"/>
                <w:szCs w:val="18"/>
              </w:rPr>
            </w:pPr>
            <w:r w:rsidRPr="00BD35F1">
              <w:rPr>
                <w:rFonts w:ascii="Garamond" w:hAnsi="Garamond" w:cs="Arial"/>
                <w:color w:val="000000"/>
                <w:sz w:val="18"/>
                <w:szCs w:val="18"/>
              </w:rPr>
              <w:t>Volume of matrix to pipette (uL)</w:t>
            </w:r>
          </w:p>
        </w:tc>
        <w:tc>
          <w:tcPr>
            <w:tcW w:w="631" w:type="dxa"/>
            <w:shd w:val="clear" w:color="auto" w:fill="auto"/>
            <w:noWrap/>
          </w:tcPr>
          <w:p w14:paraId="66675AF0" w14:textId="77777777" w:rsidR="00BD35F1" w:rsidRPr="00BD35F1" w:rsidRDefault="00BD35F1" w:rsidP="00BD35F1">
            <w:pPr>
              <w:spacing w:after="0" w:line="240" w:lineRule="auto"/>
              <w:rPr>
                <w:rFonts w:ascii="Garamond" w:hAnsi="Garamond" w:cs="Arial"/>
                <w:color w:val="000000"/>
                <w:sz w:val="18"/>
                <w:szCs w:val="18"/>
              </w:rPr>
            </w:pPr>
            <w:r w:rsidRPr="00BD35F1">
              <w:rPr>
                <w:rFonts w:ascii="Garamond" w:hAnsi="Garamond" w:cs="Arial"/>
                <w:color w:val="000000"/>
                <w:sz w:val="18"/>
                <w:szCs w:val="18"/>
              </w:rPr>
              <w:t>500</w:t>
            </w:r>
          </w:p>
        </w:tc>
        <w:tc>
          <w:tcPr>
            <w:tcW w:w="720" w:type="dxa"/>
            <w:shd w:val="clear" w:color="auto" w:fill="auto"/>
            <w:noWrap/>
          </w:tcPr>
          <w:p w14:paraId="2618A412" w14:textId="77777777" w:rsidR="00BD35F1" w:rsidRPr="00BD35F1" w:rsidRDefault="00BD35F1" w:rsidP="00BD35F1">
            <w:pPr>
              <w:spacing w:after="0" w:line="240" w:lineRule="auto"/>
              <w:rPr>
                <w:rFonts w:ascii="Garamond" w:hAnsi="Garamond" w:cs="Arial"/>
                <w:color w:val="000000"/>
                <w:sz w:val="18"/>
                <w:szCs w:val="18"/>
              </w:rPr>
            </w:pPr>
            <w:r w:rsidRPr="00BD35F1">
              <w:rPr>
                <w:rFonts w:ascii="Garamond" w:hAnsi="Garamond" w:cs="Arial"/>
                <w:color w:val="000000"/>
                <w:sz w:val="18"/>
                <w:szCs w:val="18"/>
              </w:rPr>
              <w:t>750</w:t>
            </w:r>
          </w:p>
        </w:tc>
        <w:tc>
          <w:tcPr>
            <w:tcW w:w="630" w:type="dxa"/>
            <w:shd w:val="clear" w:color="auto" w:fill="auto"/>
            <w:noWrap/>
          </w:tcPr>
          <w:p w14:paraId="1A5B1C2F" w14:textId="77777777" w:rsidR="00BD35F1" w:rsidRPr="00BD35F1" w:rsidRDefault="00BD35F1" w:rsidP="00BD35F1">
            <w:pPr>
              <w:spacing w:after="0" w:line="240" w:lineRule="auto"/>
              <w:rPr>
                <w:rFonts w:ascii="Garamond" w:hAnsi="Garamond" w:cs="Arial"/>
                <w:color w:val="000000"/>
                <w:sz w:val="18"/>
                <w:szCs w:val="18"/>
              </w:rPr>
            </w:pPr>
            <w:r w:rsidRPr="00BD35F1">
              <w:rPr>
                <w:rFonts w:ascii="Garamond" w:hAnsi="Garamond" w:cs="Arial"/>
                <w:color w:val="000000"/>
                <w:sz w:val="18"/>
                <w:szCs w:val="18"/>
              </w:rPr>
              <w:t>900</w:t>
            </w:r>
          </w:p>
        </w:tc>
        <w:tc>
          <w:tcPr>
            <w:tcW w:w="657" w:type="dxa"/>
            <w:shd w:val="clear" w:color="auto" w:fill="auto"/>
          </w:tcPr>
          <w:p w14:paraId="34550227" w14:textId="77777777" w:rsidR="00BD35F1" w:rsidRPr="00BD35F1" w:rsidRDefault="00BD35F1" w:rsidP="00BD35F1">
            <w:pPr>
              <w:spacing w:after="0" w:line="240" w:lineRule="auto"/>
              <w:rPr>
                <w:rFonts w:ascii="Garamond" w:hAnsi="Garamond" w:cs="Arial"/>
                <w:color w:val="000000"/>
                <w:sz w:val="18"/>
                <w:szCs w:val="18"/>
              </w:rPr>
            </w:pPr>
            <w:r w:rsidRPr="00BD35F1">
              <w:rPr>
                <w:rFonts w:ascii="Garamond" w:hAnsi="Garamond" w:cs="Arial"/>
                <w:color w:val="000000"/>
                <w:sz w:val="18"/>
                <w:szCs w:val="18"/>
              </w:rPr>
              <w:t>925</w:t>
            </w:r>
          </w:p>
        </w:tc>
        <w:tc>
          <w:tcPr>
            <w:tcW w:w="630" w:type="dxa"/>
            <w:shd w:val="clear" w:color="auto" w:fill="auto"/>
            <w:noWrap/>
          </w:tcPr>
          <w:p w14:paraId="3C406C28" w14:textId="77777777" w:rsidR="00BD35F1" w:rsidRPr="00BD35F1" w:rsidRDefault="00BD35F1" w:rsidP="00BD35F1">
            <w:pPr>
              <w:spacing w:after="0" w:line="240" w:lineRule="auto"/>
              <w:rPr>
                <w:rFonts w:ascii="Garamond" w:hAnsi="Garamond" w:cs="Arial"/>
                <w:color w:val="000000"/>
                <w:sz w:val="18"/>
                <w:szCs w:val="18"/>
              </w:rPr>
            </w:pPr>
            <w:r w:rsidRPr="00BD35F1">
              <w:rPr>
                <w:rFonts w:ascii="Garamond" w:hAnsi="Garamond" w:cs="Arial"/>
                <w:color w:val="000000"/>
                <w:sz w:val="18"/>
                <w:szCs w:val="18"/>
              </w:rPr>
              <w:t>950</w:t>
            </w:r>
          </w:p>
        </w:tc>
        <w:tc>
          <w:tcPr>
            <w:tcW w:w="616" w:type="dxa"/>
          </w:tcPr>
          <w:p w14:paraId="0E821A25" w14:textId="77777777" w:rsidR="00BD35F1" w:rsidRPr="00BD35F1" w:rsidRDefault="00BD35F1" w:rsidP="00BD35F1">
            <w:pPr>
              <w:spacing w:after="0" w:line="240" w:lineRule="auto"/>
              <w:rPr>
                <w:rFonts w:ascii="Garamond" w:hAnsi="Garamond" w:cs="Arial"/>
                <w:color w:val="000000"/>
                <w:sz w:val="18"/>
                <w:szCs w:val="18"/>
              </w:rPr>
            </w:pPr>
            <w:r w:rsidRPr="00BD35F1">
              <w:rPr>
                <w:rFonts w:ascii="Garamond" w:hAnsi="Garamond" w:cs="Arial"/>
                <w:color w:val="000000"/>
                <w:sz w:val="18"/>
                <w:szCs w:val="18"/>
              </w:rPr>
              <w:t>975</w:t>
            </w:r>
          </w:p>
        </w:tc>
        <w:tc>
          <w:tcPr>
            <w:tcW w:w="595" w:type="dxa"/>
          </w:tcPr>
          <w:p w14:paraId="3031A83A" w14:textId="77777777" w:rsidR="00BD35F1" w:rsidRPr="00BD35F1" w:rsidRDefault="00BD35F1" w:rsidP="00BD35F1">
            <w:pPr>
              <w:spacing w:after="0" w:line="240" w:lineRule="auto"/>
              <w:rPr>
                <w:rFonts w:ascii="Garamond" w:hAnsi="Garamond" w:cs="Arial"/>
                <w:color w:val="000000"/>
                <w:sz w:val="18"/>
                <w:szCs w:val="18"/>
              </w:rPr>
            </w:pPr>
            <w:r w:rsidRPr="00BD35F1">
              <w:rPr>
                <w:rFonts w:ascii="Garamond" w:hAnsi="Garamond" w:cs="Arial"/>
                <w:color w:val="000000"/>
                <w:sz w:val="18"/>
                <w:szCs w:val="18"/>
              </w:rPr>
              <w:t>990</w:t>
            </w:r>
          </w:p>
        </w:tc>
        <w:tc>
          <w:tcPr>
            <w:tcW w:w="666" w:type="dxa"/>
          </w:tcPr>
          <w:p w14:paraId="7C0F880B" w14:textId="77777777" w:rsidR="00BD35F1" w:rsidRPr="00BD35F1" w:rsidRDefault="00BD35F1" w:rsidP="00BD35F1">
            <w:pPr>
              <w:spacing w:after="0" w:line="240" w:lineRule="auto"/>
              <w:rPr>
                <w:rFonts w:ascii="Garamond" w:hAnsi="Garamond" w:cs="Arial"/>
                <w:color w:val="000000"/>
                <w:sz w:val="18"/>
                <w:szCs w:val="18"/>
              </w:rPr>
            </w:pPr>
            <w:r w:rsidRPr="00BD35F1">
              <w:rPr>
                <w:rFonts w:ascii="Garamond" w:hAnsi="Garamond" w:cs="Arial"/>
                <w:color w:val="000000"/>
                <w:sz w:val="18"/>
                <w:szCs w:val="18"/>
              </w:rPr>
              <w:t>1000</w:t>
            </w:r>
          </w:p>
        </w:tc>
      </w:tr>
    </w:tbl>
    <w:p w14:paraId="4B8F6B64" w14:textId="72423707" w:rsidR="00D24F57" w:rsidRPr="00C3273F" w:rsidRDefault="00D24F57" w:rsidP="00D24F57">
      <w:pPr>
        <w:rPr>
          <w:rFonts w:ascii="Garamond" w:hAnsi="Garamond" w:cs="Arial"/>
          <w:sz w:val="24"/>
          <w:szCs w:val="24"/>
        </w:rPr>
      </w:pPr>
    </w:p>
    <w:p w14:paraId="75915ADD" w14:textId="1DDABC19" w:rsidR="006A42DE" w:rsidRPr="00C3273F" w:rsidRDefault="006A42DE" w:rsidP="00873152">
      <w:pPr>
        <w:rPr>
          <w:rFonts w:ascii="Garamond" w:hAnsi="Garamond" w:cs="Arial"/>
          <w:b/>
          <w:sz w:val="24"/>
          <w:szCs w:val="24"/>
        </w:rPr>
      </w:pPr>
    </w:p>
    <w:p w14:paraId="4F8B7CEA" w14:textId="4E6B68B1" w:rsidR="00DF1F5B" w:rsidRDefault="00E55182" w:rsidP="00E47EF0">
      <w:pPr>
        <w:jc w:val="center"/>
        <w:rPr>
          <w:rFonts w:ascii="Garamond" w:hAnsi="Garamond" w:cs="Arial"/>
          <w:b/>
          <w:sz w:val="24"/>
          <w:szCs w:val="24"/>
        </w:rPr>
      </w:pPr>
      <w:r w:rsidRPr="00C3273F">
        <w:rPr>
          <w:rFonts w:ascii="Garamond" w:hAnsi="Garamond" w:cs="Arial"/>
          <w:b/>
          <w:noProof/>
          <w:sz w:val="24"/>
          <w:szCs w:val="24"/>
        </w:rPr>
        <w:drawing>
          <wp:anchor distT="0" distB="0" distL="114300" distR="114300" simplePos="0" relativeHeight="251658240" behindDoc="0" locked="0" layoutInCell="1" allowOverlap="1" wp14:anchorId="197DC17D" wp14:editId="4C414579">
            <wp:simplePos x="0" y="0"/>
            <wp:positionH relativeFrom="margin">
              <wp:posOffset>-22860</wp:posOffset>
            </wp:positionH>
            <wp:positionV relativeFrom="paragraph">
              <wp:posOffset>255270</wp:posOffset>
            </wp:positionV>
            <wp:extent cx="1764030" cy="1746885"/>
            <wp:effectExtent l="0" t="0" r="762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r="29872"/>
                    <a:stretch/>
                  </pic:blipFill>
                  <pic:spPr bwMode="auto">
                    <a:xfrm>
                      <a:off x="0" y="0"/>
                      <a:ext cx="1764030" cy="1746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9C42C4" w14:textId="1F745EF4" w:rsidR="0041366C" w:rsidRDefault="00BD35F1" w:rsidP="00E47EF0">
      <w:pPr>
        <w:jc w:val="center"/>
        <w:rPr>
          <w:rFonts w:ascii="Garamond" w:hAnsi="Garamond" w:cs="Arial"/>
          <w:b/>
          <w:sz w:val="24"/>
          <w:szCs w:val="24"/>
        </w:rPr>
      </w:pPr>
      <w:r>
        <w:rPr>
          <w:noProof/>
        </w:rPr>
        <mc:AlternateContent>
          <mc:Choice Requires="wps">
            <w:drawing>
              <wp:anchor distT="0" distB="0" distL="114300" distR="114300" simplePos="0" relativeHeight="251660288" behindDoc="0" locked="0" layoutInCell="1" allowOverlap="1" wp14:anchorId="2833EBB9" wp14:editId="6329685E">
                <wp:simplePos x="0" y="0"/>
                <wp:positionH relativeFrom="column">
                  <wp:posOffset>2301240</wp:posOffset>
                </wp:positionH>
                <wp:positionV relativeFrom="paragraph">
                  <wp:posOffset>278130</wp:posOffset>
                </wp:positionV>
                <wp:extent cx="15684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568450" cy="635"/>
                        </a:xfrm>
                        <a:prstGeom prst="rect">
                          <a:avLst/>
                        </a:prstGeom>
                        <a:solidFill>
                          <a:prstClr val="white"/>
                        </a:solidFill>
                        <a:ln>
                          <a:noFill/>
                        </a:ln>
                      </wps:spPr>
                      <wps:txbx>
                        <w:txbxContent>
                          <w:p w14:paraId="0A9800D2" w14:textId="5F7C1B92" w:rsidR="00BD35F1" w:rsidRPr="007E7845" w:rsidRDefault="00BD35F1" w:rsidP="00BD35F1">
                            <w:pPr>
                              <w:pStyle w:val="Caption"/>
                              <w:rPr>
                                <w:rFonts w:ascii="Garamond" w:hAnsi="Garamond" w:cs="Arial"/>
                                <w:b/>
                                <w:noProof/>
                                <w:sz w:val="24"/>
                                <w:szCs w:val="24"/>
                              </w:rPr>
                            </w:pPr>
                            <w:r>
                              <w:t xml:space="preserve">Figure </w:t>
                            </w:r>
                            <w:r w:rsidR="00BA6C35">
                              <w:fldChar w:fldCharType="begin"/>
                            </w:r>
                            <w:r w:rsidR="00BA6C35">
                              <w:instrText xml:space="preserve"> SEQ Figure \* ARABIC </w:instrText>
                            </w:r>
                            <w:r w:rsidR="00BA6C35">
                              <w:fldChar w:fldCharType="separate"/>
                            </w:r>
                            <w:r>
                              <w:rPr>
                                <w:noProof/>
                              </w:rPr>
                              <w:t>1</w:t>
                            </w:r>
                            <w:r w:rsidR="00BA6C35">
                              <w:rPr>
                                <w:noProof/>
                              </w:rPr>
                              <w:fldChar w:fldCharType="end"/>
                            </w:r>
                            <w:r>
                              <w:t xml:space="preserve">. </w:t>
                            </w:r>
                            <w:r w:rsidRPr="00B7497F">
                              <w:t xml:space="preserve"> Master deep-well plate. Standards are in column 1. Sample A1-3 (assay plate) is in A2 in deep-well plate.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33EBB9" id="_x0000_t202" coordsize="21600,21600" o:spt="202" path="m,l,21600r21600,l21600,xe">
                <v:stroke joinstyle="miter"/>
                <v:path gradientshapeok="t" o:connecttype="rect"/>
              </v:shapetype>
              <v:shape id="Text Box 1" o:spid="_x0000_s1026" type="#_x0000_t202" style="position:absolute;left:0;text-align:left;margin-left:181.2pt;margin-top:21.9pt;width:12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" stroked="f">
                <v:textbox style="mso-fit-shape-to-text:t" inset="0,0,0,0">
                  <w:txbxContent>
                    <w:p w14:paraId="0A9800D2" w14:textId="5F7C1B92" w:rsidR="00BD35F1" w:rsidRPr="007E7845" w:rsidRDefault="00BD35F1" w:rsidP="00BD35F1">
                      <w:pPr>
                        <w:pStyle w:val="Caption"/>
                        <w:rPr>
                          <w:rFonts w:ascii="Garamond" w:hAnsi="Garamond" w:cs="Arial"/>
                          <w:b/>
                          <w:noProof/>
                          <w:sz w:val="24"/>
                          <w:szCs w:val="24"/>
                        </w:rPr>
                      </w:pPr>
                      <w:r>
                        <w:t xml:space="preserve">Figure </w:t>
                      </w:r>
                      <w:r w:rsidR="00BA6C35">
                        <w:fldChar w:fldCharType="begin"/>
                      </w:r>
                      <w:r w:rsidR="00BA6C35">
                        <w:instrText xml:space="preserve"> SEQ Figure \* ARABIC </w:instrText>
                      </w:r>
                      <w:r w:rsidR="00BA6C35">
                        <w:fldChar w:fldCharType="separate"/>
                      </w:r>
                      <w:r>
                        <w:rPr>
                          <w:noProof/>
                        </w:rPr>
                        <w:t>1</w:t>
                      </w:r>
                      <w:r w:rsidR="00BA6C35">
                        <w:rPr>
                          <w:noProof/>
                        </w:rPr>
                        <w:fldChar w:fldCharType="end"/>
                      </w:r>
                      <w:r>
                        <w:t xml:space="preserve">. </w:t>
                      </w:r>
                      <w:r w:rsidRPr="00B7497F">
                        <w:t xml:space="preserve"> Master deep-well plate. Standards are in column 1. Sample A1-3 (assay plate) is in A2 in deep-well plate.</w:t>
                      </w:r>
                    </w:p>
                  </w:txbxContent>
                </v:textbox>
                <w10:wrap type="square"/>
              </v:shape>
            </w:pict>
          </mc:Fallback>
        </mc:AlternateContent>
      </w:r>
    </w:p>
    <w:p w14:paraId="5A488C94" w14:textId="4FD27DDA" w:rsidR="0041366C" w:rsidRDefault="0041366C" w:rsidP="00E47EF0">
      <w:pPr>
        <w:jc w:val="center"/>
        <w:rPr>
          <w:rFonts w:ascii="Garamond" w:hAnsi="Garamond" w:cs="Arial"/>
          <w:b/>
          <w:sz w:val="24"/>
          <w:szCs w:val="24"/>
        </w:rPr>
      </w:pPr>
    </w:p>
    <w:p w14:paraId="10EE9AD6" w14:textId="518CF1B8" w:rsidR="0041366C" w:rsidRDefault="0041366C" w:rsidP="00E47EF0">
      <w:pPr>
        <w:jc w:val="center"/>
        <w:rPr>
          <w:rFonts w:ascii="Garamond" w:hAnsi="Garamond" w:cs="Arial"/>
          <w:b/>
          <w:sz w:val="24"/>
          <w:szCs w:val="24"/>
        </w:rPr>
      </w:pPr>
    </w:p>
    <w:p w14:paraId="79E48266" w14:textId="36999E22" w:rsidR="0041366C" w:rsidRDefault="0041366C" w:rsidP="00E47EF0">
      <w:pPr>
        <w:jc w:val="center"/>
        <w:rPr>
          <w:rFonts w:ascii="Garamond" w:hAnsi="Garamond" w:cs="Arial"/>
          <w:b/>
          <w:sz w:val="24"/>
          <w:szCs w:val="24"/>
        </w:rPr>
      </w:pPr>
    </w:p>
    <w:p w14:paraId="3F72952D" w14:textId="67D2BAF7" w:rsidR="00BD35F1" w:rsidRDefault="00BD35F1" w:rsidP="00E47EF0">
      <w:pPr>
        <w:jc w:val="center"/>
        <w:rPr>
          <w:rFonts w:ascii="Garamond" w:hAnsi="Garamond" w:cs="Arial"/>
          <w:b/>
          <w:sz w:val="24"/>
          <w:szCs w:val="24"/>
        </w:rPr>
      </w:pPr>
    </w:p>
    <w:p w14:paraId="0DC7F86E" w14:textId="441F424E" w:rsidR="00BD35F1" w:rsidRDefault="00BD35F1" w:rsidP="00E47EF0">
      <w:pPr>
        <w:jc w:val="center"/>
        <w:rPr>
          <w:rFonts w:ascii="Garamond" w:hAnsi="Garamond" w:cs="Arial"/>
          <w:b/>
          <w:sz w:val="24"/>
          <w:szCs w:val="24"/>
        </w:rPr>
      </w:pPr>
    </w:p>
    <w:p w14:paraId="45AC7C5B" w14:textId="485BF21D" w:rsidR="004166CD" w:rsidRDefault="007156E9" w:rsidP="00574E26">
      <w:pPr>
        <w:pStyle w:val="ListParagraph"/>
        <w:numPr>
          <w:ilvl w:val="0"/>
          <w:numId w:val="8"/>
        </w:numPr>
        <w:rPr>
          <w:rFonts w:ascii="Garamond" w:hAnsi="Garamond" w:cs="Arial"/>
          <w:b/>
          <w:sz w:val="24"/>
          <w:szCs w:val="24"/>
        </w:rPr>
      </w:pPr>
      <w:r w:rsidRPr="00C3273F">
        <w:rPr>
          <w:rFonts w:ascii="Garamond" w:hAnsi="Garamond" w:cs="Arial"/>
          <w:b/>
          <w:sz w:val="24"/>
          <w:szCs w:val="24"/>
        </w:rPr>
        <w:t>Process</w:t>
      </w:r>
      <w:r w:rsidR="0064208D" w:rsidRPr="00C3273F">
        <w:rPr>
          <w:rFonts w:ascii="Garamond" w:hAnsi="Garamond" w:cs="Arial"/>
          <w:b/>
          <w:sz w:val="24"/>
          <w:szCs w:val="24"/>
        </w:rPr>
        <w:t xml:space="preserve"> samples</w:t>
      </w:r>
    </w:p>
    <w:p w14:paraId="0A641F73" w14:textId="2E6AD321" w:rsidR="00BD35F1" w:rsidRPr="00C3273F" w:rsidRDefault="00BD35F1" w:rsidP="00BD35F1">
      <w:pPr>
        <w:pStyle w:val="ListParagraph"/>
        <w:rPr>
          <w:rFonts w:ascii="Garamond" w:hAnsi="Garamond" w:cs="Arial"/>
          <w:b/>
          <w:sz w:val="24"/>
          <w:szCs w:val="24"/>
        </w:rPr>
      </w:pPr>
      <w:r>
        <w:rPr>
          <w:rStyle w:val="normaltextrun"/>
          <w:color w:val="000000"/>
          <w:shd w:val="clear" w:color="auto" w:fill="FFFFFF"/>
        </w:rPr>
        <w:t>***Because you are working with such a low sample volume, it is important that you work quickly and efficiently when pipetting to reduce error associated with evaporation. Use lids for 96well plates when you are incubating trays or whenever you are not actively working on a plate***</w:t>
      </w:r>
      <w:r>
        <w:rPr>
          <w:rStyle w:val="eop"/>
          <w:color w:val="000000"/>
          <w:shd w:val="clear" w:color="auto" w:fill="FFFFFF"/>
        </w:rPr>
        <w:t> </w:t>
      </w:r>
    </w:p>
    <w:p w14:paraId="34A1827B" w14:textId="4A418F89" w:rsidR="002403D2" w:rsidRPr="00C3273F" w:rsidRDefault="008162B6" w:rsidP="002403D2">
      <w:pPr>
        <w:rPr>
          <w:rFonts w:ascii="Garamond" w:hAnsi="Garamond" w:cs="Arial"/>
          <w:sz w:val="24"/>
          <w:szCs w:val="24"/>
          <w:u w:val="single"/>
        </w:rPr>
      </w:pPr>
      <w:r w:rsidRPr="00C3273F">
        <w:rPr>
          <w:rFonts w:ascii="Garamond" w:hAnsi="Garamond" w:cs="Arial"/>
          <w:sz w:val="24"/>
          <w:szCs w:val="24"/>
          <w:u w:val="single"/>
        </w:rPr>
        <w:t>Materials:</w:t>
      </w:r>
    </w:p>
    <w:p w14:paraId="34276C9B" w14:textId="111A90AA" w:rsidR="00B606C9" w:rsidRPr="00C3273F" w:rsidRDefault="00A65DFA" w:rsidP="00574E26">
      <w:pPr>
        <w:pStyle w:val="ListParagraph"/>
        <w:numPr>
          <w:ilvl w:val="0"/>
          <w:numId w:val="9"/>
        </w:numPr>
        <w:rPr>
          <w:rFonts w:ascii="Garamond" w:hAnsi="Garamond" w:cs="Arial"/>
          <w:sz w:val="24"/>
          <w:szCs w:val="24"/>
        </w:rPr>
      </w:pPr>
      <w:r w:rsidRPr="00C3273F">
        <w:rPr>
          <w:rFonts w:ascii="Garamond" w:hAnsi="Garamond" w:cs="Arial"/>
          <w:sz w:val="24"/>
          <w:szCs w:val="24"/>
        </w:rPr>
        <w:t>Standards</w:t>
      </w:r>
    </w:p>
    <w:p w14:paraId="3FC54A14" w14:textId="0C3BFD40" w:rsidR="00D211C7" w:rsidRPr="00C3273F" w:rsidRDefault="00D211C7" w:rsidP="00574E26">
      <w:pPr>
        <w:pStyle w:val="ListParagraph"/>
        <w:numPr>
          <w:ilvl w:val="0"/>
          <w:numId w:val="9"/>
        </w:numPr>
        <w:rPr>
          <w:rFonts w:ascii="Garamond" w:hAnsi="Garamond" w:cs="Arial"/>
          <w:b/>
          <w:sz w:val="24"/>
          <w:szCs w:val="24"/>
        </w:rPr>
      </w:pPr>
      <w:r w:rsidRPr="00C3273F">
        <w:rPr>
          <w:rFonts w:ascii="Garamond" w:hAnsi="Garamond" w:cs="Arial"/>
          <w:sz w:val="24"/>
          <w:szCs w:val="24"/>
        </w:rPr>
        <w:t>Samples</w:t>
      </w:r>
    </w:p>
    <w:p w14:paraId="3E5099E9" w14:textId="7478E9AD" w:rsidR="008162B6" w:rsidRPr="00C3273F" w:rsidRDefault="004166CD" w:rsidP="00574E26">
      <w:pPr>
        <w:pStyle w:val="ListParagraph"/>
        <w:numPr>
          <w:ilvl w:val="0"/>
          <w:numId w:val="9"/>
        </w:numPr>
        <w:rPr>
          <w:rFonts w:ascii="Garamond" w:hAnsi="Garamond" w:cs="Arial"/>
          <w:b/>
          <w:sz w:val="24"/>
          <w:szCs w:val="24"/>
        </w:rPr>
      </w:pPr>
      <w:r w:rsidRPr="00C3273F">
        <w:rPr>
          <w:rFonts w:ascii="Garamond" w:hAnsi="Garamond" w:cs="Arial"/>
          <w:sz w:val="24"/>
          <w:szCs w:val="24"/>
        </w:rPr>
        <w:t>NH</w:t>
      </w:r>
      <w:r w:rsidRPr="00C3273F">
        <w:rPr>
          <w:rFonts w:ascii="Garamond" w:hAnsi="Garamond" w:cs="Arial"/>
          <w:sz w:val="24"/>
          <w:szCs w:val="24"/>
          <w:vertAlign w:val="subscript"/>
        </w:rPr>
        <w:t>4</w:t>
      </w:r>
      <w:r w:rsidRPr="00C3273F">
        <w:rPr>
          <w:rFonts w:ascii="Garamond" w:hAnsi="Garamond" w:cs="Arial"/>
          <w:sz w:val="24"/>
          <w:szCs w:val="24"/>
          <w:vertAlign w:val="superscript"/>
        </w:rPr>
        <w:t>+</w:t>
      </w:r>
      <w:r w:rsidR="00C25F83" w:rsidRPr="00C3273F">
        <w:rPr>
          <w:rFonts w:ascii="Garamond" w:hAnsi="Garamond" w:cs="Arial"/>
          <w:sz w:val="24"/>
          <w:szCs w:val="24"/>
        </w:rPr>
        <w:t xml:space="preserve"> reagent </w:t>
      </w:r>
      <w:r w:rsidRPr="00C3273F">
        <w:rPr>
          <w:rFonts w:ascii="Garamond" w:hAnsi="Garamond" w:cs="Arial"/>
          <w:sz w:val="24"/>
          <w:szCs w:val="24"/>
        </w:rPr>
        <w:t>A and B</w:t>
      </w:r>
    </w:p>
    <w:p w14:paraId="6B32A175" w14:textId="3DC2A0EF" w:rsidR="00A65DFA" w:rsidRPr="00C3273F" w:rsidRDefault="00622DBF" w:rsidP="00574E26">
      <w:pPr>
        <w:pStyle w:val="ListParagraph"/>
        <w:numPr>
          <w:ilvl w:val="0"/>
          <w:numId w:val="9"/>
        </w:numPr>
        <w:rPr>
          <w:rFonts w:ascii="Garamond" w:hAnsi="Garamond" w:cs="Arial"/>
          <w:b/>
          <w:sz w:val="24"/>
          <w:szCs w:val="24"/>
        </w:rPr>
      </w:pPr>
      <w:r w:rsidRPr="00C3273F">
        <w:rPr>
          <w:rFonts w:ascii="Garamond" w:hAnsi="Garamond" w:cs="Arial"/>
          <w:sz w:val="24"/>
          <w:szCs w:val="24"/>
        </w:rPr>
        <w:t xml:space="preserve">Acid-washed </w:t>
      </w:r>
      <w:r w:rsidR="002962B0" w:rsidRPr="00C3273F">
        <w:rPr>
          <w:rFonts w:ascii="Garamond" w:hAnsi="Garamond" w:cs="Arial"/>
          <w:sz w:val="24"/>
          <w:szCs w:val="24"/>
        </w:rPr>
        <w:t xml:space="preserve">300ul volume </w:t>
      </w:r>
      <w:r w:rsidR="00050A13" w:rsidRPr="00C3273F">
        <w:rPr>
          <w:rFonts w:ascii="Garamond" w:hAnsi="Garamond" w:cs="Arial"/>
          <w:sz w:val="24"/>
          <w:szCs w:val="24"/>
        </w:rPr>
        <w:t xml:space="preserve">clear </w:t>
      </w:r>
      <w:r w:rsidR="002962B0" w:rsidRPr="00C3273F">
        <w:rPr>
          <w:rFonts w:ascii="Garamond" w:hAnsi="Garamond" w:cs="Arial"/>
          <w:sz w:val="24"/>
          <w:szCs w:val="24"/>
        </w:rPr>
        <w:t>96-well plate</w:t>
      </w:r>
      <w:r w:rsidR="00DA7794" w:rsidRPr="00C3273F">
        <w:rPr>
          <w:rFonts w:ascii="Garamond" w:hAnsi="Garamond" w:cs="Arial"/>
          <w:sz w:val="24"/>
          <w:szCs w:val="24"/>
        </w:rPr>
        <w:t>, labeled with name/PI/plateID</w:t>
      </w:r>
    </w:p>
    <w:p w14:paraId="20DE18F1" w14:textId="26DC288A" w:rsidR="00622DBF" w:rsidRPr="00C3273F" w:rsidRDefault="00622DBF" w:rsidP="00574E26">
      <w:pPr>
        <w:pStyle w:val="ListParagraph"/>
        <w:numPr>
          <w:ilvl w:val="0"/>
          <w:numId w:val="9"/>
        </w:numPr>
        <w:rPr>
          <w:rFonts w:ascii="Garamond" w:hAnsi="Garamond" w:cs="Arial"/>
          <w:b/>
          <w:sz w:val="24"/>
          <w:szCs w:val="24"/>
        </w:rPr>
      </w:pPr>
      <w:r w:rsidRPr="00C3273F">
        <w:rPr>
          <w:rFonts w:ascii="Garamond" w:hAnsi="Garamond" w:cs="Arial"/>
          <w:sz w:val="24"/>
          <w:szCs w:val="24"/>
        </w:rPr>
        <w:t>Acid-washed deep-well 96-well plate</w:t>
      </w:r>
      <w:r w:rsidR="00871E1D" w:rsidRPr="00C3273F">
        <w:rPr>
          <w:rFonts w:ascii="Garamond" w:hAnsi="Garamond" w:cs="Arial"/>
          <w:sz w:val="24"/>
          <w:szCs w:val="24"/>
        </w:rPr>
        <w:t xml:space="preserve"> filled with standards, from above</w:t>
      </w:r>
    </w:p>
    <w:p w14:paraId="62D033BE" w14:textId="64EB1A96" w:rsidR="002962B0" w:rsidRPr="00C3273F" w:rsidRDefault="002962B0" w:rsidP="00574E26">
      <w:pPr>
        <w:pStyle w:val="ListParagraph"/>
        <w:numPr>
          <w:ilvl w:val="0"/>
          <w:numId w:val="9"/>
        </w:numPr>
        <w:rPr>
          <w:rFonts w:ascii="Garamond" w:hAnsi="Garamond" w:cs="Arial"/>
          <w:b/>
          <w:sz w:val="24"/>
          <w:szCs w:val="24"/>
        </w:rPr>
      </w:pPr>
      <w:r w:rsidRPr="00C3273F">
        <w:rPr>
          <w:rFonts w:ascii="Garamond" w:hAnsi="Garamond" w:cs="Arial"/>
          <w:sz w:val="24"/>
          <w:szCs w:val="24"/>
        </w:rPr>
        <w:t>100ul Multichannel pipette</w:t>
      </w:r>
    </w:p>
    <w:p w14:paraId="5E176AAA" w14:textId="400F119F" w:rsidR="00050A13" w:rsidRPr="00C3273F" w:rsidRDefault="00050A13" w:rsidP="00574E26">
      <w:pPr>
        <w:pStyle w:val="ListParagraph"/>
        <w:numPr>
          <w:ilvl w:val="0"/>
          <w:numId w:val="9"/>
        </w:numPr>
        <w:rPr>
          <w:rFonts w:ascii="Garamond" w:hAnsi="Garamond" w:cs="Arial"/>
          <w:b/>
          <w:sz w:val="24"/>
          <w:szCs w:val="24"/>
        </w:rPr>
      </w:pPr>
      <w:r w:rsidRPr="00C3273F">
        <w:rPr>
          <w:rFonts w:ascii="Garamond" w:hAnsi="Garamond" w:cs="Arial"/>
          <w:sz w:val="24"/>
          <w:szCs w:val="24"/>
        </w:rPr>
        <w:t>200ul pipette tips</w:t>
      </w:r>
    </w:p>
    <w:p w14:paraId="32AC8E4C" w14:textId="447E3E05" w:rsidR="00B606C9" w:rsidRPr="00C3273F" w:rsidRDefault="00B606C9" w:rsidP="00574E26">
      <w:pPr>
        <w:pStyle w:val="ListParagraph"/>
        <w:numPr>
          <w:ilvl w:val="0"/>
          <w:numId w:val="9"/>
        </w:numPr>
        <w:rPr>
          <w:rFonts w:ascii="Garamond" w:hAnsi="Garamond" w:cs="Arial"/>
          <w:b/>
          <w:sz w:val="24"/>
          <w:szCs w:val="24"/>
        </w:rPr>
      </w:pPr>
      <w:r w:rsidRPr="00C3273F">
        <w:rPr>
          <w:rFonts w:ascii="Garamond" w:hAnsi="Garamond" w:cs="Arial"/>
          <w:sz w:val="24"/>
          <w:szCs w:val="24"/>
        </w:rPr>
        <w:t xml:space="preserve">1 mL </w:t>
      </w:r>
      <w:r w:rsidR="00754D81" w:rsidRPr="00C3273F">
        <w:rPr>
          <w:rFonts w:ascii="Garamond" w:hAnsi="Garamond" w:cs="Arial"/>
          <w:sz w:val="24"/>
          <w:szCs w:val="24"/>
        </w:rPr>
        <w:t>pipett</w:t>
      </w:r>
      <w:r w:rsidR="00050A13" w:rsidRPr="00C3273F">
        <w:rPr>
          <w:rFonts w:ascii="Garamond" w:hAnsi="Garamond" w:cs="Arial"/>
          <w:sz w:val="24"/>
          <w:szCs w:val="24"/>
        </w:rPr>
        <w:t>e</w:t>
      </w:r>
    </w:p>
    <w:p w14:paraId="7166B906" w14:textId="67122092" w:rsidR="00050A13" w:rsidRPr="00C3273F" w:rsidRDefault="00050A13" w:rsidP="00574E26">
      <w:pPr>
        <w:pStyle w:val="ListParagraph"/>
        <w:numPr>
          <w:ilvl w:val="0"/>
          <w:numId w:val="9"/>
        </w:numPr>
        <w:rPr>
          <w:rFonts w:ascii="Garamond" w:hAnsi="Garamond" w:cs="Arial"/>
          <w:b/>
          <w:sz w:val="24"/>
          <w:szCs w:val="24"/>
        </w:rPr>
      </w:pPr>
      <w:r w:rsidRPr="00C3273F">
        <w:rPr>
          <w:rFonts w:ascii="Garamond" w:hAnsi="Garamond" w:cs="Arial"/>
          <w:sz w:val="24"/>
          <w:szCs w:val="24"/>
        </w:rPr>
        <w:t>1ml pipette tips</w:t>
      </w:r>
    </w:p>
    <w:p w14:paraId="4A50BB42" w14:textId="6AB9AC35" w:rsidR="00B771B9" w:rsidRPr="00C3273F" w:rsidRDefault="00E47EF0" w:rsidP="00574E26">
      <w:pPr>
        <w:pStyle w:val="ListParagraph"/>
        <w:numPr>
          <w:ilvl w:val="0"/>
          <w:numId w:val="9"/>
        </w:numPr>
        <w:rPr>
          <w:rFonts w:ascii="Garamond" w:hAnsi="Garamond" w:cs="Arial"/>
          <w:b/>
          <w:sz w:val="24"/>
          <w:szCs w:val="24"/>
        </w:rPr>
      </w:pPr>
      <w:r w:rsidRPr="00C3273F">
        <w:rPr>
          <w:rFonts w:ascii="Garamond" w:hAnsi="Garamond" w:cs="Arial"/>
          <w:sz w:val="24"/>
          <w:szCs w:val="24"/>
        </w:rPr>
        <w:t>96-well template (at end of protocol)</w:t>
      </w:r>
    </w:p>
    <w:p w14:paraId="380741AD" w14:textId="30E64D60" w:rsidR="00AB7017" w:rsidRPr="00C3273F" w:rsidRDefault="00AB7017" w:rsidP="00574E26">
      <w:pPr>
        <w:pStyle w:val="ListParagraph"/>
        <w:numPr>
          <w:ilvl w:val="0"/>
          <w:numId w:val="9"/>
        </w:numPr>
        <w:rPr>
          <w:rFonts w:ascii="Garamond" w:hAnsi="Garamond" w:cs="Arial"/>
          <w:b/>
          <w:sz w:val="24"/>
          <w:szCs w:val="24"/>
        </w:rPr>
      </w:pPr>
      <w:r w:rsidRPr="00C3273F">
        <w:rPr>
          <w:rFonts w:ascii="Garamond" w:hAnsi="Garamond" w:cs="Arial"/>
          <w:sz w:val="24"/>
          <w:szCs w:val="24"/>
        </w:rPr>
        <w:t>2 acid washed pipetting troughs</w:t>
      </w:r>
    </w:p>
    <w:p w14:paraId="693F0D59" w14:textId="508F314D" w:rsidR="00871E1D" w:rsidRPr="00C3273F" w:rsidRDefault="00871E1D" w:rsidP="00574E26">
      <w:pPr>
        <w:pStyle w:val="ListParagraph"/>
        <w:numPr>
          <w:ilvl w:val="0"/>
          <w:numId w:val="9"/>
        </w:numPr>
        <w:rPr>
          <w:rFonts w:ascii="Garamond" w:hAnsi="Garamond" w:cs="Arial"/>
          <w:b/>
          <w:sz w:val="24"/>
          <w:szCs w:val="24"/>
        </w:rPr>
      </w:pPr>
      <w:r w:rsidRPr="00C3273F">
        <w:rPr>
          <w:rFonts w:ascii="Garamond" w:hAnsi="Garamond" w:cs="Arial"/>
          <w:sz w:val="24"/>
          <w:szCs w:val="24"/>
        </w:rPr>
        <w:t>Dry waste container for tips in contact with reagent</w:t>
      </w:r>
    </w:p>
    <w:p w14:paraId="76BDB323" w14:textId="7CC012FA" w:rsidR="00900543" w:rsidRPr="00C3273F" w:rsidRDefault="00900543" w:rsidP="00900543">
      <w:pPr>
        <w:rPr>
          <w:rFonts w:ascii="Garamond" w:hAnsi="Garamond" w:cs="Arial"/>
          <w:sz w:val="24"/>
          <w:szCs w:val="24"/>
          <w:u w:val="single"/>
        </w:rPr>
      </w:pPr>
      <w:r w:rsidRPr="00C3273F">
        <w:rPr>
          <w:rFonts w:ascii="Garamond" w:hAnsi="Garamond" w:cs="Arial"/>
          <w:sz w:val="24"/>
          <w:szCs w:val="24"/>
          <w:u w:val="single"/>
        </w:rPr>
        <w:t>Procedure</w:t>
      </w:r>
    </w:p>
    <w:p w14:paraId="391948BF" w14:textId="6B8BCBC5" w:rsidR="00BD35F1" w:rsidRDefault="00BD35F1" w:rsidP="00574E26">
      <w:pPr>
        <w:pStyle w:val="paragraph"/>
        <w:numPr>
          <w:ilvl w:val="0"/>
          <w:numId w:val="11"/>
        </w:numPr>
        <w:spacing w:before="0" w:beforeAutospacing="0" w:after="0" w:afterAutospacing="0"/>
        <w:textAlignment w:val="baseline"/>
        <w:rPr>
          <w:sz w:val="22"/>
          <w:szCs w:val="22"/>
        </w:rPr>
      </w:pPr>
      <w:r>
        <w:rPr>
          <w:rStyle w:val="normaltextrun"/>
          <w:sz w:val="22"/>
          <w:szCs w:val="22"/>
        </w:rPr>
        <w:t xml:space="preserve">Fill out your </w:t>
      </w:r>
      <w:r>
        <w:rPr>
          <w:rStyle w:val="normaltextrun"/>
          <w:b/>
          <w:bCs/>
          <w:sz w:val="22"/>
          <w:szCs w:val="22"/>
        </w:rPr>
        <w:t>96-well template plate plan</w:t>
      </w:r>
      <w:r>
        <w:rPr>
          <w:rStyle w:val="normaltextrun"/>
          <w:sz w:val="22"/>
          <w:szCs w:val="22"/>
        </w:rPr>
        <w:t xml:space="preserve">. Record this in your lab notebook and your meta-data file. </w:t>
      </w:r>
      <w:r>
        <w:rPr>
          <w:rStyle w:val="normaltextrun"/>
          <w:b/>
          <w:bCs/>
          <w:sz w:val="22"/>
          <w:szCs w:val="22"/>
        </w:rPr>
        <w:t xml:space="preserve">It must match the ‘biogeochem_example.xlsx’ </w:t>
      </w:r>
      <w:r w:rsidR="00312EB0">
        <w:rPr>
          <w:rStyle w:val="normaltextrun"/>
          <w:b/>
          <w:bCs/>
          <w:sz w:val="22"/>
          <w:szCs w:val="22"/>
        </w:rPr>
        <w:t>NH</w:t>
      </w:r>
      <w:r w:rsidR="009A4EDA">
        <w:rPr>
          <w:rStyle w:val="normaltextrun"/>
          <w:b/>
          <w:bCs/>
          <w:sz w:val="22"/>
          <w:szCs w:val="22"/>
        </w:rPr>
        <w:t>4</w:t>
      </w:r>
      <w:r>
        <w:rPr>
          <w:rStyle w:val="normaltextrun"/>
          <w:b/>
          <w:bCs/>
          <w:sz w:val="22"/>
          <w:szCs w:val="22"/>
        </w:rPr>
        <w:t>_plate_plan file</w:t>
      </w:r>
      <w:r>
        <w:rPr>
          <w:rStyle w:val="normaltextrun"/>
          <w:sz w:val="22"/>
          <w:szCs w:val="22"/>
        </w:rPr>
        <w:t>. (</w:t>
      </w:r>
      <w:r>
        <w:rPr>
          <w:rStyle w:val="normaltextrun"/>
          <w:b/>
          <w:bCs/>
          <w:sz w:val="22"/>
          <w:szCs w:val="22"/>
        </w:rPr>
        <w:t>Negative control in H7-9, standards in A-H 10-12</w:t>
      </w:r>
      <w:r>
        <w:rPr>
          <w:rStyle w:val="normaltextrun"/>
          <w:sz w:val="22"/>
          <w:szCs w:val="22"/>
        </w:rPr>
        <w:t>). If you have more than 23 samples, use additional plates.  If you have less, still place your negatives and standards in the same places on the plate to avoid errors.</w:t>
      </w:r>
      <w:r>
        <w:rPr>
          <w:rStyle w:val="eop"/>
          <w:sz w:val="22"/>
          <w:szCs w:val="22"/>
        </w:rPr>
        <w:t> </w:t>
      </w:r>
    </w:p>
    <w:p w14:paraId="1A08958A" w14:textId="77777777" w:rsidR="00BD35F1" w:rsidRDefault="00BD35F1" w:rsidP="00574E26">
      <w:pPr>
        <w:pStyle w:val="paragraph"/>
        <w:numPr>
          <w:ilvl w:val="0"/>
          <w:numId w:val="11"/>
        </w:numPr>
        <w:spacing w:before="0" w:beforeAutospacing="0" w:after="0" w:afterAutospacing="0"/>
        <w:textAlignment w:val="baseline"/>
        <w:rPr>
          <w:sz w:val="22"/>
          <w:szCs w:val="22"/>
        </w:rPr>
      </w:pPr>
      <w:r>
        <w:rPr>
          <w:rStyle w:val="normaltextrun"/>
          <w:sz w:val="22"/>
          <w:szCs w:val="22"/>
        </w:rPr>
        <w:t>For the assay plate (figure 2), use three adjacent columns of the same row for replicates of the same sample, making sure to leave the last three columns for the standards.</w:t>
      </w:r>
      <w:r>
        <w:rPr>
          <w:rStyle w:val="eop"/>
          <w:sz w:val="22"/>
          <w:szCs w:val="22"/>
        </w:rPr>
        <w:t> </w:t>
      </w:r>
    </w:p>
    <w:p w14:paraId="3A98476A" w14:textId="4F0925B9" w:rsidR="00CD5388" w:rsidRPr="00C3273F" w:rsidRDefault="00622DBF" w:rsidP="00574E26">
      <w:pPr>
        <w:pStyle w:val="ListParagraph"/>
        <w:numPr>
          <w:ilvl w:val="1"/>
          <w:numId w:val="11"/>
        </w:numPr>
        <w:rPr>
          <w:rFonts w:ascii="Garamond" w:hAnsi="Garamond" w:cs="Arial"/>
          <w:sz w:val="24"/>
          <w:szCs w:val="24"/>
        </w:rPr>
      </w:pPr>
      <w:r w:rsidRPr="00C3273F">
        <w:rPr>
          <w:rFonts w:ascii="Garamond" w:hAnsi="Garamond" w:cs="Arial"/>
          <w:sz w:val="24"/>
          <w:szCs w:val="24"/>
        </w:rPr>
        <w:t xml:space="preserve">Ex. sample 1 </w:t>
      </w:r>
      <w:r w:rsidR="0003554D" w:rsidRPr="00C3273F">
        <w:rPr>
          <w:rFonts w:ascii="Garamond" w:hAnsi="Garamond" w:cs="Arial"/>
          <w:sz w:val="24"/>
          <w:szCs w:val="24"/>
        </w:rPr>
        <w:t xml:space="preserve">(magenta) </w:t>
      </w:r>
      <w:r w:rsidRPr="00C3273F">
        <w:rPr>
          <w:rFonts w:ascii="Garamond" w:hAnsi="Garamond" w:cs="Arial"/>
          <w:sz w:val="24"/>
          <w:szCs w:val="24"/>
        </w:rPr>
        <w:t xml:space="preserve">would be marked in wells A1, A2, A3, and sample 2 </w:t>
      </w:r>
      <w:r w:rsidR="0003554D" w:rsidRPr="00C3273F">
        <w:rPr>
          <w:rFonts w:ascii="Garamond" w:hAnsi="Garamond" w:cs="Arial"/>
          <w:sz w:val="24"/>
          <w:szCs w:val="24"/>
        </w:rPr>
        <w:t xml:space="preserve">(cyan) </w:t>
      </w:r>
      <w:r w:rsidRPr="00C3273F">
        <w:rPr>
          <w:rFonts w:ascii="Garamond" w:hAnsi="Garamond" w:cs="Arial"/>
          <w:sz w:val="24"/>
          <w:szCs w:val="24"/>
        </w:rPr>
        <w:t>would go in wells B1, B2, and B3.</w:t>
      </w:r>
    </w:p>
    <w:p w14:paraId="7FB38561" w14:textId="40916CAF" w:rsidR="00312EB0" w:rsidRPr="00312EB0" w:rsidRDefault="00312EB0" w:rsidP="00574E26">
      <w:pPr>
        <w:pStyle w:val="paragraph"/>
        <w:numPr>
          <w:ilvl w:val="1"/>
          <w:numId w:val="11"/>
        </w:numPr>
        <w:spacing w:before="0" w:beforeAutospacing="0" w:after="0" w:afterAutospacing="0"/>
        <w:textAlignment w:val="baseline"/>
        <w:rPr>
          <w:rStyle w:val="eop"/>
          <w:rFonts w:ascii="Verdana" w:hAnsi="Verdana"/>
          <w:sz w:val="22"/>
          <w:szCs w:val="22"/>
        </w:rPr>
      </w:pPr>
      <w:r>
        <w:rPr>
          <w:rStyle w:val="normaltextrun"/>
          <w:sz w:val="22"/>
          <w:szCs w:val="22"/>
        </w:rPr>
        <w:t xml:space="preserve">Keep samples in order, make sure they exactly match the Sistla Lab </w:t>
      </w:r>
      <w:r>
        <w:rPr>
          <w:rStyle w:val="normaltextrun"/>
          <w:b/>
          <w:bCs/>
          <w:sz w:val="22"/>
          <w:szCs w:val="22"/>
        </w:rPr>
        <w:t xml:space="preserve">biogeochem_example.xlsx’ </w:t>
      </w:r>
      <w:r>
        <w:rPr>
          <w:rStyle w:val="normaltextrun"/>
          <w:sz w:val="22"/>
          <w:szCs w:val="22"/>
        </w:rPr>
        <w:t xml:space="preserve">template and is recorded in your lab notebook and meta-data file. </w:t>
      </w:r>
      <w:r>
        <w:rPr>
          <w:rStyle w:val="normaltextrun"/>
          <w:i/>
          <w:iCs/>
          <w:sz w:val="22"/>
          <w:szCs w:val="22"/>
        </w:rPr>
        <w:t>You should double check you also have the fresh weight of the soil samples that were extracted and the gravimetric moisture complete and recorded in the file</w:t>
      </w:r>
      <w:r>
        <w:rPr>
          <w:rStyle w:val="normaltextrun"/>
          <w:sz w:val="22"/>
          <w:szCs w:val="22"/>
        </w:rPr>
        <w:t>.</w:t>
      </w:r>
      <w:r>
        <w:rPr>
          <w:rStyle w:val="eop"/>
          <w:sz w:val="22"/>
          <w:szCs w:val="22"/>
        </w:rPr>
        <w:t> </w:t>
      </w:r>
    </w:p>
    <w:p w14:paraId="260355C9" w14:textId="77777777" w:rsidR="00312EB0" w:rsidRDefault="00312EB0" w:rsidP="00312EB0">
      <w:pPr>
        <w:pStyle w:val="paragraph"/>
        <w:spacing w:before="0" w:beforeAutospacing="0" w:after="0" w:afterAutospacing="0"/>
        <w:ind w:left="1153"/>
        <w:textAlignment w:val="baseline"/>
        <w:rPr>
          <w:rFonts w:ascii="Verdana" w:hAnsi="Verdana"/>
          <w:sz w:val="22"/>
          <w:szCs w:val="22"/>
        </w:rPr>
      </w:pPr>
    </w:p>
    <w:p w14:paraId="2510D220" w14:textId="77777777" w:rsidR="00312EB0" w:rsidRDefault="00312EB0" w:rsidP="00574E26">
      <w:pPr>
        <w:pStyle w:val="paragraph"/>
        <w:numPr>
          <w:ilvl w:val="0"/>
          <w:numId w:val="11"/>
        </w:numPr>
        <w:spacing w:before="0" w:beforeAutospacing="0" w:after="0" w:afterAutospacing="0"/>
        <w:textAlignment w:val="baseline"/>
        <w:rPr>
          <w:sz w:val="22"/>
          <w:szCs w:val="22"/>
        </w:rPr>
      </w:pPr>
      <w:r>
        <w:rPr>
          <w:rStyle w:val="normaltextrun"/>
          <w:sz w:val="22"/>
          <w:szCs w:val="22"/>
        </w:rPr>
        <w:t xml:space="preserve">This should correspond to a version of the deepwell master plate plan (i.e., sample A 1 – 3 would be pipetted in A 2 in the deep well plate). You only need to pipette columns in the deep well plate for every three columns in the assay plate. Pipette samples one by one into columns 2, 5, 8 (all rows). Example: Sample1: A2, sample 2 B2, sample 3 C2, etc.  </w:t>
      </w:r>
      <w:r>
        <w:rPr>
          <w:rStyle w:val="normaltextrun"/>
          <w:b/>
          <w:bCs/>
          <w:sz w:val="22"/>
          <w:szCs w:val="22"/>
        </w:rPr>
        <w:t>Make a plate map of your master plate in your notebook and record each sample position</w:t>
      </w:r>
      <w:r>
        <w:rPr>
          <w:rStyle w:val="normaltextrun"/>
          <w:sz w:val="22"/>
          <w:szCs w:val="22"/>
        </w:rPr>
        <w:t>.  </w:t>
      </w:r>
      <w:r>
        <w:rPr>
          <w:rStyle w:val="eop"/>
          <w:sz w:val="22"/>
          <w:szCs w:val="22"/>
        </w:rPr>
        <w:t> </w:t>
      </w:r>
    </w:p>
    <w:p w14:paraId="22DB3763" w14:textId="4B2114E2" w:rsidR="0003554D" w:rsidRPr="00C3273F" w:rsidRDefault="0003554D" w:rsidP="00E47EF0">
      <w:pPr>
        <w:pStyle w:val="ListParagraph"/>
        <w:ind w:left="793"/>
        <w:rPr>
          <w:rFonts w:ascii="Garamond" w:hAnsi="Garamond" w:cs="Arial"/>
          <w:sz w:val="24"/>
          <w:szCs w:val="24"/>
        </w:rPr>
      </w:pPr>
    </w:p>
    <w:p w14:paraId="7D01F30B" w14:textId="5234CFCF" w:rsidR="002962B0" w:rsidRPr="00C3273F" w:rsidRDefault="002962B0" w:rsidP="002962B0">
      <w:pPr>
        <w:pStyle w:val="ListParagraph"/>
        <w:ind w:left="793"/>
        <w:rPr>
          <w:rFonts w:ascii="Garamond" w:hAnsi="Garamond" w:cs="Arial"/>
          <w:sz w:val="24"/>
          <w:szCs w:val="24"/>
        </w:rPr>
      </w:pPr>
    </w:p>
    <w:p w14:paraId="0107C31F" w14:textId="6E032538" w:rsidR="002962B0" w:rsidRPr="00C3273F" w:rsidRDefault="00AB6FE0" w:rsidP="002962B0">
      <w:pPr>
        <w:pStyle w:val="ListParagraph"/>
        <w:ind w:left="793"/>
        <w:rPr>
          <w:rFonts w:ascii="Garamond" w:hAnsi="Garamond" w:cs="Arial"/>
          <w:sz w:val="24"/>
          <w:szCs w:val="24"/>
        </w:rPr>
      </w:pPr>
      <w:r w:rsidRPr="00C3273F">
        <w:rPr>
          <w:rFonts w:ascii="Garamond" w:hAnsi="Garamond" w:cs="Arial"/>
          <w:noProof/>
          <w:sz w:val="24"/>
          <w:szCs w:val="24"/>
        </w:rPr>
        <w:lastRenderedPageBreak/>
        <w:drawing>
          <wp:inline distT="0" distB="0" distL="0" distR="0" wp14:anchorId="09B7C61D" wp14:editId="61FA711B">
            <wp:extent cx="2935677" cy="2042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6732" cy="2049850"/>
                    </a:xfrm>
                    <a:prstGeom prst="rect">
                      <a:avLst/>
                    </a:prstGeom>
                  </pic:spPr>
                </pic:pic>
              </a:graphicData>
            </a:graphic>
          </wp:inline>
        </w:drawing>
      </w:r>
    </w:p>
    <w:p w14:paraId="251567C5" w14:textId="4DA43C55" w:rsidR="00622DBF" w:rsidRPr="00C3273F" w:rsidRDefault="00754D81" w:rsidP="00574E26">
      <w:pPr>
        <w:pStyle w:val="ListParagraph"/>
        <w:numPr>
          <w:ilvl w:val="0"/>
          <w:numId w:val="11"/>
        </w:numPr>
        <w:rPr>
          <w:rFonts w:ascii="Garamond" w:hAnsi="Garamond" w:cs="Arial"/>
          <w:sz w:val="24"/>
          <w:szCs w:val="24"/>
        </w:rPr>
      </w:pPr>
      <w:r w:rsidRPr="00C3273F">
        <w:rPr>
          <w:rFonts w:ascii="Garamond" w:hAnsi="Garamond" w:cs="Arial"/>
          <w:sz w:val="24"/>
          <w:szCs w:val="24"/>
        </w:rPr>
        <w:t xml:space="preserve">Using the </w:t>
      </w:r>
      <w:r w:rsidR="0003554D" w:rsidRPr="00C3273F">
        <w:rPr>
          <w:rFonts w:ascii="Garamond" w:hAnsi="Garamond" w:cs="Arial"/>
          <w:sz w:val="24"/>
          <w:szCs w:val="24"/>
        </w:rPr>
        <w:t>5</w:t>
      </w:r>
      <w:r w:rsidR="00107C9C" w:rsidRPr="00C3273F">
        <w:rPr>
          <w:rFonts w:ascii="Garamond" w:hAnsi="Garamond" w:cs="Arial"/>
          <w:sz w:val="24"/>
          <w:szCs w:val="24"/>
        </w:rPr>
        <w:t xml:space="preserve"> m</w:t>
      </w:r>
      <w:r w:rsidRPr="00C3273F">
        <w:rPr>
          <w:rFonts w:ascii="Garamond" w:hAnsi="Garamond" w:cs="Arial"/>
          <w:sz w:val="24"/>
          <w:szCs w:val="24"/>
        </w:rPr>
        <w:t xml:space="preserve">L pipette, </w:t>
      </w:r>
      <w:r w:rsidR="0003554D" w:rsidRPr="00C3273F">
        <w:rPr>
          <w:rFonts w:ascii="Garamond" w:hAnsi="Garamond" w:cs="Arial"/>
          <w:sz w:val="24"/>
          <w:szCs w:val="24"/>
        </w:rPr>
        <w:t xml:space="preserve">fill </w:t>
      </w:r>
      <w:r w:rsidR="00AB6FE0" w:rsidRPr="00C3273F">
        <w:rPr>
          <w:rFonts w:ascii="Garamond" w:hAnsi="Garamond" w:cs="Arial"/>
          <w:sz w:val="24"/>
          <w:szCs w:val="24"/>
        </w:rPr>
        <w:t>the appropriate</w:t>
      </w:r>
      <w:r w:rsidR="0003554D" w:rsidRPr="00C3273F">
        <w:rPr>
          <w:rFonts w:ascii="Garamond" w:hAnsi="Garamond" w:cs="Arial"/>
          <w:sz w:val="24"/>
          <w:szCs w:val="24"/>
        </w:rPr>
        <w:t xml:space="preserve"> well of the </w:t>
      </w:r>
      <w:r w:rsidR="0003554D" w:rsidRPr="00C3273F">
        <w:rPr>
          <w:rFonts w:ascii="Garamond" w:hAnsi="Garamond" w:cs="Arial"/>
          <w:b/>
          <w:bCs/>
          <w:sz w:val="24"/>
          <w:szCs w:val="24"/>
        </w:rPr>
        <w:t>deep</w:t>
      </w:r>
      <w:r w:rsidR="0003554D" w:rsidRPr="00C3273F">
        <w:rPr>
          <w:rFonts w:ascii="Garamond" w:hAnsi="Garamond" w:cs="Arial"/>
          <w:sz w:val="24"/>
          <w:szCs w:val="24"/>
        </w:rPr>
        <w:t>/master plate with 1.8mls (if not freezing the plate afterwards) or 1.5mls (if freezing the plate)</w:t>
      </w:r>
      <w:r w:rsidR="00DF1F5B" w:rsidRPr="00C3273F">
        <w:rPr>
          <w:rFonts w:ascii="Garamond" w:hAnsi="Garamond" w:cs="Arial"/>
          <w:sz w:val="24"/>
          <w:szCs w:val="24"/>
        </w:rPr>
        <w:t xml:space="preserve"> of the corresponding sample. </w:t>
      </w:r>
    </w:p>
    <w:p w14:paraId="27768E0B" w14:textId="43C8C28B" w:rsidR="00DF1F5B" w:rsidRPr="00312EB0" w:rsidRDefault="00DF1F5B" w:rsidP="00574E26">
      <w:pPr>
        <w:pStyle w:val="ListParagraph"/>
        <w:numPr>
          <w:ilvl w:val="1"/>
          <w:numId w:val="11"/>
        </w:numPr>
        <w:rPr>
          <w:rFonts w:ascii="Garamond" w:hAnsi="Garamond" w:cs="Arial"/>
          <w:sz w:val="24"/>
          <w:szCs w:val="24"/>
        </w:rPr>
      </w:pPr>
      <w:r w:rsidRPr="00312EB0">
        <w:rPr>
          <w:rFonts w:ascii="Garamond" w:hAnsi="Garamond" w:cs="Arial"/>
          <w:sz w:val="24"/>
          <w:szCs w:val="24"/>
        </w:rPr>
        <w:t>You want to also put the standards in the master plate because you want to pipette them identically to the samples with the multichannel.</w:t>
      </w:r>
    </w:p>
    <w:p w14:paraId="63F18060" w14:textId="2FCFA3C3" w:rsidR="00DF1F5B" w:rsidRPr="00312EB0" w:rsidRDefault="00312EB0" w:rsidP="00574E26">
      <w:pPr>
        <w:pStyle w:val="ListParagraph"/>
        <w:numPr>
          <w:ilvl w:val="1"/>
          <w:numId w:val="11"/>
        </w:numPr>
        <w:rPr>
          <w:rFonts w:ascii="Garamond" w:hAnsi="Garamond" w:cs="Arial"/>
          <w:sz w:val="24"/>
          <w:szCs w:val="24"/>
        </w:rPr>
      </w:pPr>
      <w:r w:rsidRPr="00312EB0">
        <w:rPr>
          <w:rStyle w:val="normaltextrun"/>
          <w:rFonts w:ascii="Garamond" w:hAnsi="Garamond"/>
          <w:color w:val="000000"/>
          <w:sz w:val="24"/>
          <w:szCs w:val="24"/>
          <w:shd w:val="clear" w:color="auto" w:fill="FFFFFF"/>
        </w:rPr>
        <w:t>You can use a piece of cardboard </w:t>
      </w:r>
      <w:r>
        <w:rPr>
          <w:rStyle w:val="normaltextrun"/>
          <w:rFonts w:ascii="Garamond" w:hAnsi="Garamond"/>
          <w:color w:val="000000"/>
          <w:sz w:val="24"/>
          <w:szCs w:val="24"/>
          <w:shd w:val="clear" w:color="auto" w:fill="FFFFFF"/>
        </w:rPr>
        <w:t>/ plate lid</w:t>
      </w:r>
      <w:r w:rsidRPr="00312EB0">
        <w:rPr>
          <w:rStyle w:val="normaltextrun"/>
          <w:rFonts w:ascii="Garamond" w:hAnsi="Garamond"/>
          <w:color w:val="000000"/>
          <w:sz w:val="24"/>
          <w:szCs w:val="24"/>
          <w:shd w:val="clear" w:color="auto" w:fill="FFFFFF"/>
        </w:rPr>
        <w:t xml:space="preserve"> to cover filled columns so you can keep track of where you have pipetted.</w:t>
      </w:r>
      <w:r w:rsidRPr="00312EB0">
        <w:rPr>
          <w:rStyle w:val="eop"/>
          <w:rFonts w:ascii="Garamond" w:hAnsi="Garamond"/>
          <w:color w:val="000000"/>
          <w:sz w:val="24"/>
          <w:szCs w:val="24"/>
          <w:shd w:val="clear" w:color="auto" w:fill="FFFFFF"/>
        </w:rPr>
        <w:t> </w:t>
      </w:r>
    </w:p>
    <w:p w14:paraId="321A0641" w14:textId="3C623429" w:rsidR="00AB6FE0" w:rsidRPr="00C3273F" w:rsidRDefault="00AB6FE0" w:rsidP="00574E26">
      <w:pPr>
        <w:pStyle w:val="ListParagraph"/>
        <w:numPr>
          <w:ilvl w:val="1"/>
          <w:numId w:val="11"/>
        </w:numPr>
        <w:rPr>
          <w:rFonts w:ascii="Garamond" w:hAnsi="Garamond" w:cs="Arial"/>
          <w:sz w:val="24"/>
          <w:szCs w:val="24"/>
        </w:rPr>
      </w:pPr>
      <w:r w:rsidRPr="00312EB0">
        <w:rPr>
          <w:rFonts w:ascii="Garamond" w:hAnsi="Garamond" w:cs="Arial"/>
          <w:b/>
          <w:bCs/>
          <w:sz w:val="24"/>
          <w:szCs w:val="24"/>
        </w:rPr>
        <w:t>Change tips between samples</w:t>
      </w:r>
      <w:r w:rsidRPr="00C3273F">
        <w:rPr>
          <w:rFonts w:ascii="Garamond" w:hAnsi="Garamond" w:cs="Arial"/>
          <w:sz w:val="24"/>
          <w:szCs w:val="24"/>
        </w:rPr>
        <w:t>, and keep the big tips for washing later</w:t>
      </w:r>
    </w:p>
    <w:p w14:paraId="034F192E" w14:textId="2E5AD2E4" w:rsidR="00622DBF" w:rsidRPr="00C3273F" w:rsidRDefault="009A4EDA" w:rsidP="00574E26">
      <w:pPr>
        <w:pStyle w:val="ListParagraph"/>
        <w:numPr>
          <w:ilvl w:val="0"/>
          <w:numId w:val="11"/>
        </w:numPr>
        <w:rPr>
          <w:rFonts w:ascii="Garamond" w:hAnsi="Garamond" w:cs="Arial"/>
          <w:sz w:val="24"/>
          <w:szCs w:val="24"/>
        </w:rPr>
      </w:pPr>
      <w:r>
        <w:rPr>
          <w:rFonts w:ascii="Garamond" w:hAnsi="Garamond" w:cs="Arial"/>
          <w:sz w:val="24"/>
          <w:szCs w:val="24"/>
        </w:rPr>
        <w:t>T</w:t>
      </w:r>
      <w:r w:rsidR="00AB6FE0" w:rsidRPr="00C3273F">
        <w:rPr>
          <w:rFonts w:ascii="Garamond" w:hAnsi="Garamond" w:cs="Arial"/>
          <w:sz w:val="24"/>
          <w:szCs w:val="24"/>
        </w:rPr>
        <w:t xml:space="preserve">ransfer 100ul of sample from the deepwell master plate to the appropriate wells in the shallow plate. </w:t>
      </w:r>
      <w:r w:rsidR="0020222C">
        <w:rPr>
          <w:rFonts w:ascii="Garamond" w:hAnsi="Garamond" w:cs="Arial"/>
          <w:sz w:val="24"/>
          <w:szCs w:val="24"/>
        </w:rPr>
        <w:t xml:space="preserve">Use a written plate map! </w:t>
      </w:r>
    </w:p>
    <w:p w14:paraId="3C9EC5F4" w14:textId="471F8B73" w:rsidR="00AB6FE0" w:rsidRPr="00C3273F" w:rsidRDefault="00AB6FE0" w:rsidP="00574E26">
      <w:pPr>
        <w:pStyle w:val="ListParagraph"/>
        <w:numPr>
          <w:ilvl w:val="1"/>
          <w:numId w:val="11"/>
        </w:numPr>
        <w:rPr>
          <w:rFonts w:ascii="Garamond" w:hAnsi="Garamond" w:cs="Arial"/>
          <w:sz w:val="24"/>
          <w:szCs w:val="24"/>
        </w:rPr>
      </w:pPr>
      <w:r w:rsidRPr="00C3273F">
        <w:rPr>
          <w:rFonts w:ascii="Garamond" w:hAnsi="Garamond" w:cs="Arial"/>
          <w:sz w:val="24"/>
          <w:szCs w:val="24"/>
        </w:rPr>
        <w:t>You can use the same tips for each replicate column</w:t>
      </w:r>
      <w:r w:rsidR="00CD5388" w:rsidRPr="00C3273F">
        <w:rPr>
          <w:rFonts w:ascii="Garamond" w:hAnsi="Garamond" w:cs="Arial"/>
          <w:sz w:val="24"/>
          <w:szCs w:val="24"/>
        </w:rPr>
        <w:t xml:space="preserve">, </w:t>
      </w:r>
      <w:r w:rsidR="0020222C">
        <w:rPr>
          <w:rFonts w:ascii="Garamond" w:hAnsi="Garamond" w:cs="Arial"/>
          <w:sz w:val="24"/>
          <w:szCs w:val="24"/>
        </w:rPr>
        <w:t>change tips between samples</w:t>
      </w:r>
    </w:p>
    <w:p w14:paraId="2BD9ED61" w14:textId="59AC0660" w:rsidR="00AB6FE0" w:rsidRPr="00C3273F" w:rsidRDefault="00AB6FE0" w:rsidP="00574E26">
      <w:pPr>
        <w:pStyle w:val="ListParagraph"/>
        <w:numPr>
          <w:ilvl w:val="1"/>
          <w:numId w:val="11"/>
        </w:numPr>
        <w:rPr>
          <w:rFonts w:ascii="Garamond" w:hAnsi="Garamond" w:cs="Arial"/>
          <w:sz w:val="24"/>
          <w:szCs w:val="24"/>
        </w:rPr>
      </w:pPr>
      <w:r w:rsidRPr="00C3273F">
        <w:rPr>
          <w:rFonts w:ascii="Garamond" w:hAnsi="Garamond" w:cs="Arial"/>
          <w:sz w:val="24"/>
          <w:szCs w:val="24"/>
        </w:rPr>
        <w:t>Make sure that the pipette tips are all well-attached</w:t>
      </w:r>
      <w:r w:rsidR="00CD5388" w:rsidRPr="00C3273F">
        <w:rPr>
          <w:rFonts w:ascii="Garamond" w:hAnsi="Garamond" w:cs="Arial"/>
          <w:sz w:val="24"/>
          <w:szCs w:val="24"/>
        </w:rPr>
        <w:t>, that you go all the way to the bottom of the wells, and that the same amount of bubble-free liquid is collected</w:t>
      </w:r>
    </w:p>
    <w:p w14:paraId="1452FC55" w14:textId="285427D6" w:rsidR="00CD5388" w:rsidRPr="00C3273F" w:rsidRDefault="00CD5388" w:rsidP="00574E26">
      <w:pPr>
        <w:pStyle w:val="ListParagraph"/>
        <w:numPr>
          <w:ilvl w:val="1"/>
          <w:numId w:val="11"/>
        </w:numPr>
        <w:rPr>
          <w:rFonts w:ascii="Garamond" w:hAnsi="Garamond" w:cs="Arial"/>
          <w:sz w:val="24"/>
          <w:szCs w:val="24"/>
        </w:rPr>
      </w:pPr>
      <w:r w:rsidRPr="00C3273F">
        <w:rPr>
          <w:rFonts w:ascii="Garamond" w:hAnsi="Garamond" w:cs="Arial"/>
          <w:sz w:val="24"/>
          <w:szCs w:val="24"/>
        </w:rPr>
        <w:t>Also make sure to keep pipette vertical so you don’t end up with lots of droplets of sample stuck to the outside of the tips.</w:t>
      </w:r>
    </w:p>
    <w:p w14:paraId="47F32D28" w14:textId="6911FBB3" w:rsidR="00CD5388" w:rsidRPr="00C3273F" w:rsidRDefault="009A4EDA" w:rsidP="00574E26">
      <w:pPr>
        <w:pStyle w:val="ListParagraph"/>
        <w:numPr>
          <w:ilvl w:val="1"/>
          <w:numId w:val="11"/>
        </w:numPr>
        <w:rPr>
          <w:rFonts w:ascii="Garamond" w:hAnsi="Garamond" w:cs="Arial"/>
          <w:sz w:val="24"/>
          <w:szCs w:val="24"/>
        </w:rPr>
      </w:pPr>
      <w:r>
        <w:rPr>
          <w:rFonts w:ascii="Garamond" w:hAnsi="Garamond" w:cs="Arial"/>
          <w:sz w:val="24"/>
          <w:szCs w:val="24"/>
        </w:rPr>
        <w:t>U</w:t>
      </w:r>
      <w:r w:rsidR="00CD5388" w:rsidRPr="00C3273F">
        <w:rPr>
          <w:rFonts w:ascii="Garamond" w:hAnsi="Garamond" w:cs="Arial"/>
          <w:sz w:val="24"/>
          <w:szCs w:val="24"/>
        </w:rPr>
        <w:t>se cardboard</w:t>
      </w:r>
      <w:r>
        <w:rPr>
          <w:rFonts w:ascii="Garamond" w:hAnsi="Garamond" w:cs="Arial"/>
          <w:sz w:val="24"/>
          <w:szCs w:val="24"/>
        </w:rPr>
        <w:t xml:space="preserve">/ plate lid </w:t>
      </w:r>
      <w:r w:rsidR="00CD5388" w:rsidRPr="00C3273F">
        <w:rPr>
          <w:rFonts w:ascii="Garamond" w:hAnsi="Garamond" w:cs="Arial"/>
          <w:sz w:val="24"/>
          <w:szCs w:val="24"/>
        </w:rPr>
        <w:t>to cover the wells you have filled, both to keep track of where you are, and to keep sleeve/arm/body/soil gunk out of the wells.</w:t>
      </w:r>
    </w:p>
    <w:p w14:paraId="141D7E64" w14:textId="2E621722" w:rsidR="00CD5388" w:rsidRPr="00C3273F" w:rsidRDefault="0020222C" w:rsidP="00574E26">
      <w:pPr>
        <w:pStyle w:val="ListParagraph"/>
        <w:numPr>
          <w:ilvl w:val="0"/>
          <w:numId w:val="11"/>
        </w:numPr>
        <w:rPr>
          <w:rFonts w:ascii="Garamond" w:hAnsi="Garamond" w:cs="Arial"/>
          <w:sz w:val="24"/>
          <w:szCs w:val="24"/>
        </w:rPr>
      </w:pPr>
      <w:bookmarkStart w:id="1" w:name="_Hlk57719115"/>
      <w:r>
        <w:rPr>
          <w:rFonts w:ascii="Garamond" w:hAnsi="Garamond" w:cs="Arial"/>
          <w:sz w:val="24"/>
          <w:szCs w:val="24"/>
        </w:rPr>
        <w:t>L</w:t>
      </w:r>
      <w:r w:rsidR="00CD5388" w:rsidRPr="00C3273F">
        <w:rPr>
          <w:rFonts w:ascii="Garamond" w:hAnsi="Garamond" w:cs="Arial"/>
          <w:sz w:val="24"/>
          <w:szCs w:val="24"/>
        </w:rPr>
        <w:t xml:space="preserve">abel two pipetting troughs – one with </w:t>
      </w:r>
      <w:r>
        <w:rPr>
          <w:rFonts w:ascii="Garamond" w:hAnsi="Garamond" w:cs="Arial"/>
          <w:sz w:val="24"/>
          <w:szCs w:val="24"/>
        </w:rPr>
        <w:t>NH4</w:t>
      </w:r>
      <w:r w:rsidR="00CD5388" w:rsidRPr="00C3273F">
        <w:rPr>
          <w:rFonts w:ascii="Garamond" w:hAnsi="Garamond" w:cs="Arial"/>
          <w:sz w:val="24"/>
          <w:szCs w:val="24"/>
        </w:rPr>
        <w:t xml:space="preserve"> reagent A, and the other with </w:t>
      </w:r>
      <w:r>
        <w:rPr>
          <w:rFonts w:ascii="Garamond" w:hAnsi="Garamond" w:cs="Arial"/>
          <w:sz w:val="24"/>
          <w:szCs w:val="24"/>
        </w:rPr>
        <w:t>NH4</w:t>
      </w:r>
      <w:r w:rsidR="00CD5388" w:rsidRPr="00C3273F">
        <w:rPr>
          <w:rFonts w:ascii="Garamond" w:hAnsi="Garamond" w:cs="Arial"/>
          <w:sz w:val="24"/>
          <w:szCs w:val="24"/>
        </w:rPr>
        <w:t xml:space="preserve"> reagent B.</w:t>
      </w:r>
    </w:p>
    <w:p w14:paraId="10A23774" w14:textId="7237665C" w:rsidR="00CD5388" w:rsidRPr="00C3273F" w:rsidRDefault="00CD5388" w:rsidP="00574E26">
      <w:pPr>
        <w:pStyle w:val="ListParagraph"/>
        <w:numPr>
          <w:ilvl w:val="1"/>
          <w:numId w:val="11"/>
        </w:numPr>
        <w:rPr>
          <w:rFonts w:ascii="Garamond" w:hAnsi="Garamond" w:cs="Arial"/>
          <w:sz w:val="24"/>
          <w:szCs w:val="24"/>
        </w:rPr>
      </w:pPr>
      <w:r w:rsidRPr="00C3273F">
        <w:rPr>
          <w:rFonts w:ascii="Garamond" w:hAnsi="Garamond" w:cs="Arial"/>
          <w:sz w:val="24"/>
          <w:szCs w:val="24"/>
        </w:rPr>
        <w:t>Pour ~5mls of the appropriate reagent into its trough and cover with a small piece of foil</w:t>
      </w:r>
    </w:p>
    <w:p w14:paraId="715997D8" w14:textId="20744B1F" w:rsidR="00754D81" w:rsidRPr="00C3273F" w:rsidRDefault="00DD27BB" w:rsidP="00574E26">
      <w:pPr>
        <w:pStyle w:val="ListParagraph"/>
        <w:numPr>
          <w:ilvl w:val="0"/>
          <w:numId w:val="11"/>
        </w:numPr>
        <w:rPr>
          <w:rFonts w:ascii="Garamond" w:hAnsi="Garamond" w:cs="Arial"/>
          <w:sz w:val="24"/>
          <w:szCs w:val="24"/>
        </w:rPr>
      </w:pPr>
      <w:r w:rsidRPr="00C3273F">
        <w:rPr>
          <w:rFonts w:ascii="Garamond" w:hAnsi="Garamond" w:cs="Arial"/>
          <w:sz w:val="24"/>
          <w:szCs w:val="24"/>
        </w:rPr>
        <w:t>U</w:t>
      </w:r>
      <w:r w:rsidR="00CD5388" w:rsidRPr="00C3273F">
        <w:rPr>
          <w:rFonts w:ascii="Garamond" w:hAnsi="Garamond" w:cs="Arial"/>
          <w:sz w:val="24"/>
          <w:szCs w:val="24"/>
        </w:rPr>
        <w:t>sing the 100ul multichannel pipette,</w:t>
      </w:r>
      <w:r w:rsidR="00754D81" w:rsidRPr="00C3273F">
        <w:rPr>
          <w:rFonts w:ascii="Garamond" w:hAnsi="Garamond" w:cs="Arial"/>
          <w:sz w:val="24"/>
          <w:szCs w:val="24"/>
        </w:rPr>
        <w:t xml:space="preserve"> allocate </w:t>
      </w:r>
      <w:r w:rsidR="00CD5388" w:rsidRPr="00C3273F">
        <w:rPr>
          <w:rFonts w:ascii="Garamond" w:hAnsi="Garamond" w:cs="Arial"/>
          <w:b/>
          <w:bCs/>
          <w:sz w:val="24"/>
          <w:szCs w:val="24"/>
        </w:rPr>
        <w:t>31</w:t>
      </w:r>
      <w:r w:rsidR="00107C9C" w:rsidRPr="00C3273F">
        <w:rPr>
          <w:rFonts w:ascii="Garamond" w:hAnsi="Garamond" w:cs="Arial"/>
          <w:b/>
          <w:bCs/>
          <w:sz w:val="24"/>
          <w:szCs w:val="24"/>
        </w:rPr>
        <w:t xml:space="preserve"> u</w:t>
      </w:r>
      <w:r w:rsidR="00754D81" w:rsidRPr="00C3273F">
        <w:rPr>
          <w:rFonts w:ascii="Garamond" w:hAnsi="Garamond" w:cs="Arial"/>
          <w:b/>
          <w:bCs/>
          <w:sz w:val="24"/>
          <w:szCs w:val="24"/>
        </w:rPr>
        <w:t>L</w:t>
      </w:r>
      <w:r w:rsidR="00754D81" w:rsidRPr="00C3273F">
        <w:rPr>
          <w:rFonts w:ascii="Garamond" w:hAnsi="Garamond" w:cs="Arial"/>
          <w:sz w:val="24"/>
          <w:szCs w:val="24"/>
        </w:rPr>
        <w:t xml:space="preserve"> </w:t>
      </w:r>
      <w:r w:rsidR="00107C9C" w:rsidRPr="0020222C">
        <w:rPr>
          <w:rFonts w:ascii="Garamond" w:hAnsi="Garamond" w:cs="Arial"/>
          <w:b/>
          <w:bCs/>
          <w:sz w:val="24"/>
          <w:szCs w:val="24"/>
        </w:rPr>
        <w:t>reagent A</w:t>
      </w:r>
      <w:r w:rsidR="00754D81" w:rsidRPr="0020222C">
        <w:rPr>
          <w:rFonts w:ascii="Garamond" w:hAnsi="Garamond" w:cs="Arial"/>
          <w:b/>
          <w:bCs/>
          <w:sz w:val="24"/>
          <w:szCs w:val="24"/>
        </w:rPr>
        <w:t xml:space="preserve"> to each </w:t>
      </w:r>
      <w:r w:rsidR="00CD5388" w:rsidRPr="0020222C">
        <w:rPr>
          <w:rFonts w:ascii="Garamond" w:hAnsi="Garamond" w:cs="Arial"/>
          <w:b/>
          <w:bCs/>
          <w:sz w:val="24"/>
          <w:szCs w:val="24"/>
        </w:rPr>
        <w:t>well</w:t>
      </w:r>
      <w:r w:rsidR="00CD5388" w:rsidRPr="00C3273F">
        <w:rPr>
          <w:rFonts w:ascii="Garamond" w:hAnsi="Garamond" w:cs="Arial"/>
          <w:sz w:val="24"/>
          <w:szCs w:val="24"/>
        </w:rPr>
        <w:t>. You can reuse the tips for each column</w:t>
      </w:r>
    </w:p>
    <w:p w14:paraId="5B927242" w14:textId="5B587938" w:rsidR="00DD27BB" w:rsidRPr="00C3273F" w:rsidRDefault="00DD27BB" w:rsidP="00574E26">
      <w:pPr>
        <w:pStyle w:val="ListParagraph"/>
        <w:numPr>
          <w:ilvl w:val="0"/>
          <w:numId w:val="11"/>
        </w:numPr>
        <w:rPr>
          <w:rFonts w:ascii="Garamond" w:hAnsi="Garamond" w:cs="Arial"/>
          <w:sz w:val="24"/>
          <w:szCs w:val="24"/>
        </w:rPr>
      </w:pPr>
      <w:r w:rsidRPr="00C3273F">
        <w:rPr>
          <w:rFonts w:ascii="Garamond" w:hAnsi="Garamond" w:cs="Arial"/>
          <w:sz w:val="24"/>
          <w:szCs w:val="24"/>
        </w:rPr>
        <w:t xml:space="preserve">Using the 100ul multichannel pipette, allocate </w:t>
      </w:r>
      <w:r w:rsidRPr="0020222C">
        <w:rPr>
          <w:rFonts w:ascii="Garamond" w:hAnsi="Garamond" w:cs="Arial"/>
          <w:b/>
          <w:bCs/>
          <w:sz w:val="24"/>
          <w:szCs w:val="24"/>
        </w:rPr>
        <w:t>31 uL reagent B to each well</w:t>
      </w:r>
      <w:r w:rsidRPr="00C3273F">
        <w:rPr>
          <w:rFonts w:ascii="Garamond" w:hAnsi="Garamond" w:cs="Arial"/>
          <w:sz w:val="24"/>
          <w:szCs w:val="24"/>
        </w:rPr>
        <w:t>. You can reuse the tips for each column</w:t>
      </w:r>
    </w:p>
    <w:p w14:paraId="6C498709" w14:textId="1D95079C" w:rsidR="00DD27BB" w:rsidRPr="00C3273F" w:rsidRDefault="00DD27BB" w:rsidP="00574E26">
      <w:pPr>
        <w:pStyle w:val="ListParagraph"/>
        <w:numPr>
          <w:ilvl w:val="0"/>
          <w:numId w:val="11"/>
        </w:numPr>
        <w:rPr>
          <w:rFonts w:ascii="Garamond" w:hAnsi="Garamond" w:cs="Arial"/>
          <w:sz w:val="24"/>
          <w:szCs w:val="24"/>
        </w:rPr>
      </w:pPr>
      <w:r w:rsidRPr="00C3273F">
        <w:rPr>
          <w:rFonts w:ascii="Garamond" w:hAnsi="Garamond" w:cs="Arial"/>
          <w:sz w:val="24"/>
          <w:szCs w:val="24"/>
        </w:rPr>
        <w:t>Cover the plate with foil and carefully tap its edges a few times to mix the reagent and sample.</w:t>
      </w:r>
    </w:p>
    <w:p w14:paraId="43F8F81E" w14:textId="28CBED78" w:rsidR="00D211C7" w:rsidRPr="00C3273F" w:rsidRDefault="002B600B" w:rsidP="00574E26">
      <w:pPr>
        <w:pStyle w:val="ListParagraph"/>
        <w:numPr>
          <w:ilvl w:val="0"/>
          <w:numId w:val="11"/>
        </w:numPr>
        <w:rPr>
          <w:rFonts w:ascii="Garamond" w:hAnsi="Garamond" w:cs="Arial"/>
          <w:sz w:val="24"/>
          <w:szCs w:val="24"/>
        </w:rPr>
      </w:pPr>
      <w:r w:rsidRPr="00C3273F">
        <w:rPr>
          <w:rFonts w:ascii="Garamond" w:hAnsi="Garamond" w:cs="Arial"/>
          <w:sz w:val="24"/>
          <w:szCs w:val="24"/>
        </w:rPr>
        <w:t xml:space="preserve">After </w:t>
      </w:r>
      <w:r w:rsidR="00A95902" w:rsidRPr="00C3273F">
        <w:rPr>
          <w:rFonts w:ascii="Garamond" w:hAnsi="Garamond" w:cs="Arial"/>
          <w:sz w:val="24"/>
          <w:szCs w:val="24"/>
        </w:rPr>
        <w:t>1 hour</w:t>
      </w:r>
      <w:r w:rsidRPr="00C3273F">
        <w:rPr>
          <w:rFonts w:ascii="Garamond" w:hAnsi="Garamond" w:cs="Arial"/>
          <w:sz w:val="24"/>
          <w:szCs w:val="24"/>
        </w:rPr>
        <w:t xml:space="preserve"> (and up to </w:t>
      </w:r>
      <w:r w:rsidR="00A95902" w:rsidRPr="00C3273F">
        <w:rPr>
          <w:rFonts w:ascii="Garamond" w:hAnsi="Garamond" w:cs="Arial"/>
          <w:sz w:val="24"/>
          <w:szCs w:val="24"/>
        </w:rPr>
        <w:t>4 hours</w:t>
      </w:r>
      <w:r w:rsidRPr="00C3273F">
        <w:rPr>
          <w:rFonts w:ascii="Garamond" w:hAnsi="Garamond" w:cs="Arial"/>
          <w:sz w:val="24"/>
          <w:szCs w:val="24"/>
        </w:rPr>
        <w:t xml:space="preserve">), read absorbance </w:t>
      </w:r>
      <w:r w:rsidR="00DD27BB" w:rsidRPr="00C3273F">
        <w:rPr>
          <w:rFonts w:ascii="Garamond" w:hAnsi="Garamond" w:cs="Arial"/>
          <w:sz w:val="24"/>
          <w:szCs w:val="24"/>
        </w:rPr>
        <w:t>in the platereader at</w:t>
      </w:r>
      <w:r w:rsidR="0056247C" w:rsidRPr="00C3273F">
        <w:rPr>
          <w:rFonts w:ascii="Garamond" w:hAnsi="Garamond" w:cs="Arial"/>
          <w:sz w:val="24"/>
          <w:szCs w:val="24"/>
        </w:rPr>
        <w:t xml:space="preserve"> </w:t>
      </w:r>
      <w:r w:rsidR="00A95902" w:rsidRPr="00C3273F">
        <w:rPr>
          <w:rFonts w:ascii="Garamond" w:hAnsi="Garamond" w:cs="Arial"/>
          <w:sz w:val="24"/>
          <w:szCs w:val="24"/>
        </w:rPr>
        <w:t>650</w:t>
      </w:r>
      <w:r w:rsidRPr="00C3273F">
        <w:rPr>
          <w:rFonts w:ascii="Garamond" w:hAnsi="Garamond" w:cs="Arial"/>
          <w:sz w:val="24"/>
          <w:szCs w:val="24"/>
        </w:rPr>
        <w:t xml:space="preserve"> nm </w:t>
      </w:r>
      <w:r w:rsidR="00DD27BB" w:rsidRPr="00C3273F">
        <w:rPr>
          <w:rFonts w:ascii="Garamond" w:hAnsi="Garamond" w:cs="Arial"/>
          <w:sz w:val="24"/>
          <w:szCs w:val="24"/>
        </w:rPr>
        <w:t>(see below)</w:t>
      </w:r>
    </w:p>
    <w:bookmarkEnd w:id="1"/>
    <w:p w14:paraId="35196EAB" w14:textId="041E3A76" w:rsidR="0020222C" w:rsidRDefault="0020222C">
      <w:pPr>
        <w:rPr>
          <w:rFonts w:ascii="Garamond" w:hAnsi="Garamond" w:cs="Arial"/>
          <w:b/>
          <w:sz w:val="24"/>
          <w:szCs w:val="24"/>
        </w:rPr>
      </w:pPr>
      <w:r>
        <w:rPr>
          <w:rFonts w:ascii="Garamond" w:hAnsi="Garamond" w:cs="Arial"/>
          <w:b/>
          <w:sz w:val="24"/>
          <w:szCs w:val="24"/>
        </w:rPr>
        <w:br w:type="page"/>
      </w:r>
    </w:p>
    <w:p w14:paraId="27AD69DC" w14:textId="2215962B" w:rsidR="00F830D6" w:rsidRPr="00C3273F" w:rsidRDefault="0064208D" w:rsidP="00574E26">
      <w:pPr>
        <w:pStyle w:val="ListParagraph"/>
        <w:numPr>
          <w:ilvl w:val="0"/>
          <w:numId w:val="8"/>
        </w:numPr>
        <w:rPr>
          <w:rFonts w:ascii="Garamond" w:hAnsi="Garamond" w:cs="Arial"/>
          <w:b/>
          <w:sz w:val="24"/>
          <w:szCs w:val="24"/>
        </w:rPr>
      </w:pPr>
      <w:bookmarkStart w:id="2" w:name="_Hlk57719380"/>
      <w:r w:rsidRPr="00C3273F">
        <w:rPr>
          <w:rFonts w:ascii="Garamond" w:hAnsi="Garamond" w:cs="Arial"/>
          <w:b/>
          <w:sz w:val="24"/>
          <w:szCs w:val="24"/>
        </w:rPr>
        <w:lastRenderedPageBreak/>
        <w:t xml:space="preserve">Determine concentration on the </w:t>
      </w:r>
      <w:r w:rsidR="00DD27BB" w:rsidRPr="00C3273F">
        <w:rPr>
          <w:rFonts w:ascii="Garamond" w:hAnsi="Garamond" w:cs="Arial"/>
          <w:b/>
          <w:sz w:val="24"/>
          <w:szCs w:val="24"/>
        </w:rPr>
        <w:t>Tecan (rm 180-252)</w:t>
      </w:r>
      <w:r w:rsidRPr="00C3273F">
        <w:rPr>
          <w:rFonts w:ascii="Garamond" w:hAnsi="Garamond" w:cs="Arial"/>
          <w:b/>
          <w:sz w:val="24"/>
          <w:szCs w:val="24"/>
        </w:rPr>
        <w:t xml:space="preserve"> </w:t>
      </w:r>
    </w:p>
    <w:p w14:paraId="2C53AC37" w14:textId="762ED330" w:rsidR="00DD27BB" w:rsidRPr="00C3273F" w:rsidRDefault="00F830D6" w:rsidP="00574E26">
      <w:pPr>
        <w:pStyle w:val="ListParagraph"/>
        <w:numPr>
          <w:ilvl w:val="0"/>
          <w:numId w:val="18"/>
        </w:numPr>
        <w:rPr>
          <w:rFonts w:ascii="Garamond" w:hAnsi="Garamond" w:cs="Arial"/>
          <w:sz w:val="24"/>
          <w:szCs w:val="24"/>
        </w:rPr>
      </w:pPr>
      <w:r w:rsidRPr="00C3273F">
        <w:rPr>
          <w:rFonts w:ascii="Garamond" w:hAnsi="Garamond" w:cs="Arial"/>
          <w:sz w:val="24"/>
          <w:szCs w:val="24"/>
        </w:rPr>
        <w:t xml:space="preserve">Log on to the </w:t>
      </w:r>
      <w:r w:rsidR="00DD27BB" w:rsidRPr="00C3273F">
        <w:rPr>
          <w:rFonts w:ascii="Garamond" w:hAnsi="Garamond" w:cs="Arial"/>
          <w:sz w:val="24"/>
          <w:szCs w:val="24"/>
        </w:rPr>
        <w:t xml:space="preserve">platereader </w:t>
      </w:r>
      <w:r w:rsidRPr="00C3273F">
        <w:rPr>
          <w:rFonts w:ascii="Garamond" w:hAnsi="Garamond" w:cs="Arial"/>
          <w:sz w:val="24"/>
          <w:szCs w:val="24"/>
        </w:rPr>
        <w:t>computer</w:t>
      </w:r>
      <w:r w:rsidR="00DD27BB" w:rsidRPr="00C3273F">
        <w:rPr>
          <w:rFonts w:ascii="Garamond" w:hAnsi="Garamond" w:cs="Arial"/>
          <w:sz w:val="24"/>
          <w:szCs w:val="24"/>
        </w:rPr>
        <w:t xml:space="preserve">. </w:t>
      </w:r>
    </w:p>
    <w:p w14:paraId="7D68D125" w14:textId="4A78F872" w:rsidR="0057605A" w:rsidRPr="00C3273F" w:rsidRDefault="0057605A" w:rsidP="00574E26">
      <w:pPr>
        <w:pStyle w:val="ListParagraph"/>
        <w:numPr>
          <w:ilvl w:val="0"/>
          <w:numId w:val="18"/>
        </w:numPr>
        <w:rPr>
          <w:rFonts w:ascii="Garamond" w:hAnsi="Garamond" w:cs="Arial"/>
          <w:sz w:val="24"/>
          <w:szCs w:val="24"/>
        </w:rPr>
      </w:pPr>
      <w:r w:rsidRPr="00C3273F">
        <w:rPr>
          <w:rFonts w:ascii="Garamond" w:hAnsi="Garamond" w:cs="Arial"/>
          <w:sz w:val="24"/>
          <w:szCs w:val="24"/>
        </w:rPr>
        <w:t>Turn on the platereader by pressing the power switch on the back, just above the power cable.</w:t>
      </w:r>
    </w:p>
    <w:p w14:paraId="25CA5112" w14:textId="77777777" w:rsidR="00DD27BB" w:rsidRPr="00C3273F" w:rsidRDefault="00DD27BB" w:rsidP="00574E26">
      <w:pPr>
        <w:pStyle w:val="ListParagraph"/>
        <w:numPr>
          <w:ilvl w:val="0"/>
          <w:numId w:val="18"/>
        </w:numPr>
        <w:rPr>
          <w:rFonts w:ascii="Garamond" w:hAnsi="Garamond" w:cs="Arial"/>
          <w:sz w:val="24"/>
          <w:szCs w:val="24"/>
        </w:rPr>
      </w:pPr>
      <w:r w:rsidRPr="00C3273F">
        <w:rPr>
          <w:rFonts w:ascii="Garamond" w:hAnsi="Garamond" w:cs="Arial"/>
          <w:sz w:val="24"/>
          <w:szCs w:val="24"/>
        </w:rPr>
        <w:t>If this is your first time running the platereader on this computer or first time in a while, open excel and just check that it is linked to your account and activated (it will ask you to sign in if not).</w:t>
      </w:r>
    </w:p>
    <w:p w14:paraId="0E7B9BC9" w14:textId="77777777" w:rsidR="00DD27BB" w:rsidRPr="00C3273F" w:rsidRDefault="00DD27BB" w:rsidP="00E55182">
      <w:pPr>
        <w:pStyle w:val="ListParagraph"/>
        <w:numPr>
          <w:ilvl w:val="0"/>
          <w:numId w:val="21"/>
        </w:numPr>
        <w:shd w:val="clear" w:color="auto" w:fill="FFFFFF"/>
        <w:ind w:left="450" w:firstLine="0"/>
        <w:textAlignment w:val="baseline"/>
        <w:rPr>
          <w:rStyle w:val="normaltextrun"/>
          <w:rFonts w:ascii="Garamond" w:hAnsi="Garamond" w:cs="Arial"/>
          <w:sz w:val="24"/>
          <w:szCs w:val="24"/>
        </w:rPr>
      </w:pPr>
      <w:r w:rsidRPr="00C3273F">
        <w:rPr>
          <w:rFonts w:ascii="Garamond" w:hAnsi="Garamond" w:cs="Arial"/>
          <w:sz w:val="24"/>
          <w:szCs w:val="24"/>
        </w:rPr>
        <w:t>Open</w:t>
      </w:r>
      <w:r w:rsidRPr="00C3273F">
        <w:rPr>
          <w:rStyle w:val="normaltextrun"/>
          <w:rFonts w:ascii="Garamond" w:hAnsi="Garamond" w:cs="Arial"/>
          <w:color w:val="000000"/>
          <w:sz w:val="24"/>
          <w:szCs w:val="24"/>
        </w:rPr>
        <w:t xml:space="preserve"> the tecan-I-control software </w:t>
      </w:r>
    </w:p>
    <w:p w14:paraId="02213806" w14:textId="77777777" w:rsidR="00E55182" w:rsidRPr="00E55182" w:rsidRDefault="00DD27BB" w:rsidP="00E55182">
      <w:pPr>
        <w:pStyle w:val="ListParagraph"/>
        <w:numPr>
          <w:ilvl w:val="0"/>
          <w:numId w:val="21"/>
        </w:numPr>
        <w:shd w:val="clear" w:color="auto" w:fill="FFFFFF"/>
        <w:ind w:left="450" w:firstLine="0"/>
        <w:textAlignment w:val="baseline"/>
        <w:rPr>
          <w:rStyle w:val="eop"/>
          <w:rFonts w:ascii="Garamond" w:hAnsi="Garamond" w:cs="Arial"/>
        </w:rPr>
      </w:pPr>
      <w:r w:rsidRPr="00E55182">
        <w:rPr>
          <w:rStyle w:val="normaltextrun"/>
          <w:rFonts w:ascii="Garamond" w:hAnsi="Garamond" w:cs="Arial"/>
          <w:color w:val="000000"/>
          <w:sz w:val="24"/>
          <w:szCs w:val="24"/>
        </w:rPr>
        <w:t>Click on the infinite 2000Pro at the top and then connect</w:t>
      </w:r>
      <w:r w:rsidRPr="00E55182">
        <w:rPr>
          <w:rStyle w:val="eop"/>
          <w:rFonts w:ascii="Garamond" w:hAnsi="Garamond" w:cs="Arial"/>
          <w:color w:val="000000"/>
          <w:sz w:val="24"/>
          <w:szCs w:val="24"/>
        </w:rPr>
        <w:t> </w:t>
      </w:r>
    </w:p>
    <w:p w14:paraId="3EEFD544" w14:textId="77777777" w:rsidR="00E55182" w:rsidRPr="00E55182" w:rsidRDefault="00DD27BB" w:rsidP="00E55182">
      <w:pPr>
        <w:pStyle w:val="ListParagraph"/>
        <w:numPr>
          <w:ilvl w:val="0"/>
          <w:numId w:val="22"/>
        </w:numPr>
        <w:shd w:val="clear" w:color="auto" w:fill="FFFFFF"/>
        <w:spacing w:after="0"/>
        <w:ind w:left="450" w:firstLine="0"/>
        <w:textAlignment w:val="baseline"/>
        <w:rPr>
          <w:rStyle w:val="eop"/>
          <w:rFonts w:ascii="Garamond" w:hAnsi="Garamond" w:cs="Arial"/>
        </w:rPr>
      </w:pPr>
      <w:r w:rsidRPr="00E55182">
        <w:rPr>
          <w:rStyle w:val="normaltextrun"/>
          <w:rFonts w:ascii="Garamond" w:hAnsi="Garamond" w:cs="Arial"/>
          <w:color w:val="000000"/>
        </w:rPr>
        <w:t>Close the protocol pop-up</w:t>
      </w:r>
      <w:r w:rsidRPr="00E55182">
        <w:rPr>
          <w:rStyle w:val="eop"/>
          <w:rFonts w:ascii="Garamond" w:hAnsi="Garamond" w:cs="Arial"/>
          <w:color w:val="000000"/>
        </w:rPr>
        <w:t> </w:t>
      </w:r>
    </w:p>
    <w:p w14:paraId="2A582162" w14:textId="553720BD" w:rsidR="0057229C" w:rsidRPr="00E55182" w:rsidRDefault="00DD27BB" w:rsidP="00E55182">
      <w:pPr>
        <w:pStyle w:val="ListParagraph"/>
        <w:numPr>
          <w:ilvl w:val="0"/>
          <w:numId w:val="22"/>
        </w:numPr>
        <w:shd w:val="clear" w:color="auto" w:fill="FFFFFF"/>
        <w:spacing w:after="0"/>
        <w:ind w:left="450" w:firstLine="0"/>
        <w:textAlignment w:val="baseline"/>
        <w:rPr>
          <w:rStyle w:val="eop"/>
          <w:rFonts w:ascii="Garamond" w:hAnsi="Garamond" w:cs="Arial"/>
        </w:rPr>
      </w:pPr>
      <w:r w:rsidRPr="00E55182">
        <w:rPr>
          <w:rStyle w:val="normaltextrun"/>
          <w:rFonts w:ascii="Garamond" w:hAnsi="Garamond" w:cs="Arial"/>
          <w:color w:val="000000"/>
        </w:rPr>
        <w:t xml:space="preserve">Go to file --&gt; open --&gt; </w:t>
      </w:r>
      <w:r w:rsidR="0057605A" w:rsidRPr="00E55182">
        <w:rPr>
          <w:rStyle w:val="normaltextrun"/>
          <w:rFonts w:ascii="Garamond" w:hAnsi="Garamond" w:cs="Arial"/>
          <w:color w:val="000000"/>
        </w:rPr>
        <w:t>Ammonium</w:t>
      </w:r>
      <w:r w:rsidRPr="00E55182">
        <w:rPr>
          <w:rStyle w:val="eop"/>
          <w:rFonts w:ascii="Garamond" w:hAnsi="Garamond" w:cs="Arial"/>
          <w:color w:val="000000"/>
        </w:rPr>
        <w:t> </w:t>
      </w:r>
    </w:p>
    <w:p w14:paraId="02F2217F" w14:textId="66677749" w:rsidR="0057229C" w:rsidRPr="00C3273F" w:rsidRDefault="00DD27BB" w:rsidP="00E55182">
      <w:pPr>
        <w:pStyle w:val="paragraph"/>
        <w:numPr>
          <w:ilvl w:val="0"/>
          <w:numId w:val="22"/>
        </w:numPr>
        <w:shd w:val="clear" w:color="auto" w:fill="FFFFFF"/>
        <w:spacing w:after="0" w:afterAutospacing="0"/>
        <w:ind w:left="450" w:firstLine="0"/>
        <w:textAlignment w:val="baseline"/>
        <w:rPr>
          <w:rStyle w:val="eop"/>
          <w:rFonts w:ascii="Garamond" w:hAnsi="Garamond" w:cs="Arial"/>
        </w:rPr>
      </w:pPr>
      <w:r w:rsidRPr="00C3273F">
        <w:rPr>
          <w:rStyle w:val="normaltextrun"/>
          <w:rFonts w:ascii="Garamond" w:hAnsi="Garamond" w:cs="Arial"/>
          <w:color w:val="000000"/>
        </w:rPr>
        <w:t>Check the settings (</w:t>
      </w:r>
      <w:r w:rsidR="0057229C" w:rsidRPr="00C3273F">
        <w:rPr>
          <w:rStyle w:val="normaltextrun"/>
          <w:rFonts w:ascii="Garamond" w:hAnsi="Garamond" w:cs="Arial"/>
          <w:color w:val="000000"/>
        </w:rPr>
        <w:t>plate = “[GRE96ft] – Greiner 96 Flat Transparent”; “plate with cover” checked</w:t>
      </w:r>
      <w:r w:rsidR="0057605A" w:rsidRPr="00C3273F">
        <w:rPr>
          <w:rStyle w:val="normaltextrun"/>
          <w:rFonts w:ascii="Garamond" w:hAnsi="Garamond" w:cs="Arial"/>
          <w:color w:val="000000"/>
        </w:rPr>
        <w:t xml:space="preserve">; </w:t>
      </w:r>
      <w:r w:rsidRPr="00C3273F">
        <w:rPr>
          <w:rStyle w:val="normaltextrun"/>
          <w:rFonts w:ascii="Garamond" w:hAnsi="Garamond" w:cs="Arial"/>
          <w:color w:val="000000"/>
        </w:rPr>
        <w:t xml:space="preserve">all wells yellow in the plate, Absorbance: </w:t>
      </w:r>
      <w:r w:rsidR="0057605A" w:rsidRPr="00C3273F">
        <w:rPr>
          <w:rStyle w:val="normaltextrun"/>
          <w:rFonts w:ascii="Garamond" w:hAnsi="Garamond" w:cs="Arial"/>
          <w:color w:val="000000"/>
        </w:rPr>
        <w:t>65</w:t>
      </w:r>
      <w:r w:rsidRPr="00C3273F">
        <w:rPr>
          <w:rStyle w:val="normaltextrun"/>
          <w:rFonts w:ascii="Garamond" w:hAnsi="Garamond" w:cs="Arial"/>
          <w:color w:val="000000"/>
        </w:rPr>
        <w:t xml:space="preserve">0nm, </w:t>
      </w:r>
      <w:r w:rsidR="0057229C" w:rsidRPr="00C3273F">
        <w:rPr>
          <w:rStyle w:val="normaltextrun"/>
          <w:rFonts w:ascii="Garamond" w:hAnsi="Garamond" w:cs="Arial"/>
          <w:color w:val="000000"/>
        </w:rPr>
        <w:t>25</w:t>
      </w:r>
      <w:r w:rsidRPr="00C3273F">
        <w:rPr>
          <w:rStyle w:val="normaltextrun"/>
          <w:rFonts w:ascii="Garamond" w:hAnsi="Garamond" w:cs="Arial"/>
          <w:color w:val="000000"/>
        </w:rPr>
        <w:t xml:space="preserve"> flashes, 0 settle time)</w:t>
      </w:r>
      <w:r w:rsidRPr="00C3273F">
        <w:rPr>
          <w:rStyle w:val="eop"/>
          <w:rFonts w:ascii="Garamond" w:hAnsi="Garamond" w:cs="Arial"/>
          <w:color w:val="000000"/>
        </w:rPr>
        <w:t> </w:t>
      </w:r>
    </w:p>
    <w:p w14:paraId="6C48F5DE" w14:textId="7D24AC47" w:rsidR="0057229C" w:rsidRPr="00C3273F" w:rsidRDefault="00DD27BB" w:rsidP="00E55182">
      <w:pPr>
        <w:pStyle w:val="paragraph"/>
        <w:numPr>
          <w:ilvl w:val="0"/>
          <w:numId w:val="22"/>
        </w:numPr>
        <w:shd w:val="clear" w:color="auto" w:fill="FFFFFF"/>
        <w:ind w:left="450" w:firstLine="0"/>
        <w:textAlignment w:val="baseline"/>
        <w:rPr>
          <w:rStyle w:val="eop"/>
          <w:rFonts w:ascii="Garamond" w:hAnsi="Garamond" w:cs="Arial"/>
        </w:rPr>
      </w:pPr>
      <w:r w:rsidRPr="00C3273F">
        <w:rPr>
          <w:rStyle w:val="normaltextrun"/>
          <w:rFonts w:ascii="Garamond" w:hAnsi="Garamond" w:cs="Arial"/>
          <w:color w:val="000000"/>
        </w:rPr>
        <w:t>Open the platereader drawer using the button on the top</w:t>
      </w:r>
      <w:r w:rsidRPr="00C3273F">
        <w:rPr>
          <w:rStyle w:val="eop"/>
          <w:rFonts w:ascii="Garamond" w:hAnsi="Garamond" w:cs="Arial"/>
          <w:color w:val="000000"/>
        </w:rPr>
        <w:t> </w:t>
      </w:r>
    </w:p>
    <w:p w14:paraId="2BF0D6CB" w14:textId="742C8DCD" w:rsidR="0057229C" w:rsidRPr="00C3273F" w:rsidRDefault="00DD27BB" w:rsidP="00E55182">
      <w:pPr>
        <w:pStyle w:val="paragraph"/>
        <w:numPr>
          <w:ilvl w:val="0"/>
          <w:numId w:val="22"/>
        </w:numPr>
        <w:shd w:val="clear" w:color="auto" w:fill="FFFFFF"/>
        <w:ind w:left="450" w:firstLine="0"/>
        <w:textAlignment w:val="baseline"/>
        <w:rPr>
          <w:rStyle w:val="eop"/>
          <w:rFonts w:ascii="Garamond" w:hAnsi="Garamond" w:cs="Arial"/>
        </w:rPr>
      </w:pPr>
      <w:r w:rsidRPr="00C3273F">
        <w:rPr>
          <w:rStyle w:val="normaltextrun"/>
          <w:rFonts w:ascii="Garamond" w:hAnsi="Garamond" w:cs="Arial"/>
          <w:color w:val="000000"/>
        </w:rPr>
        <w:t xml:space="preserve">Insert plate with lid and with </w:t>
      </w:r>
      <w:r w:rsidR="0057605A" w:rsidRPr="00C3273F">
        <w:rPr>
          <w:rStyle w:val="normaltextrun"/>
          <w:rFonts w:ascii="Garamond" w:hAnsi="Garamond" w:cs="Arial"/>
          <w:color w:val="000000"/>
        </w:rPr>
        <w:t>plate oriented so letters appear on the left and numbers on the top</w:t>
      </w:r>
      <w:r w:rsidRPr="00C3273F">
        <w:rPr>
          <w:rStyle w:val="eop"/>
          <w:rFonts w:ascii="Garamond" w:hAnsi="Garamond" w:cs="Arial"/>
          <w:color w:val="000000"/>
        </w:rPr>
        <w:t> </w:t>
      </w:r>
    </w:p>
    <w:p w14:paraId="683CAEDB" w14:textId="59625201" w:rsidR="0057229C" w:rsidRPr="00C3273F" w:rsidRDefault="00DD27BB" w:rsidP="00E55182">
      <w:pPr>
        <w:pStyle w:val="paragraph"/>
        <w:numPr>
          <w:ilvl w:val="0"/>
          <w:numId w:val="22"/>
        </w:numPr>
        <w:shd w:val="clear" w:color="auto" w:fill="FFFFFF"/>
        <w:ind w:left="450" w:firstLine="0"/>
        <w:textAlignment w:val="baseline"/>
        <w:rPr>
          <w:rStyle w:val="eop"/>
          <w:rFonts w:ascii="Garamond" w:hAnsi="Garamond" w:cs="Arial"/>
        </w:rPr>
      </w:pPr>
      <w:r w:rsidRPr="00C3273F">
        <w:rPr>
          <w:rStyle w:val="normaltextrun"/>
          <w:rFonts w:ascii="Garamond" w:hAnsi="Garamond" w:cs="Arial"/>
          <w:color w:val="000000"/>
        </w:rPr>
        <w:t>Press door button on top of platereader to close the drawer</w:t>
      </w:r>
      <w:r w:rsidRPr="00C3273F">
        <w:rPr>
          <w:rStyle w:val="eop"/>
          <w:rFonts w:ascii="Garamond" w:hAnsi="Garamond" w:cs="Arial"/>
          <w:color w:val="000000"/>
        </w:rPr>
        <w:t> </w:t>
      </w:r>
    </w:p>
    <w:p w14:paraId="39314965" w14:textId="26DC307B" w:rsidR="00DD27BB" w:rsidRPr="00C3273F" w:rsidRDefault="00DD27BB" w:rsidP="00E55182">
      <w:pPr>
        <w:pStyle w:val="paragraph"/>
        <w:numPr>
          <w:ilvl w:val="0"/>
          <w:numId w:val="22"/>
        </w:numPr>
        <w:shd w:val="clear" w:color="auto" w:fill="FFFFFF"/>
        <w:ind w:left="450" w:firstLine="0"/>
        <w:textAlignment w:val="baseline"/>
        <w:rPr>
          <w:rFonts w:ascii="Garamond" w:hAnsi="Garamond" w:cs="Arial"/>
        </w:rPr>
      </w:pPr>
      <w:r w:rsidRPr="00C3273F">
        <w:rPr>
          <w:rStyle w:val="normaltextrun"/>
          <w:rFonts w:ascii="Garamond" w:hAnsi="Garamond" w:cs="Arial"/>
          <w:color w:val="000000"/>
        </w:rPr>
        <w:t>Press start button in the software and the plate will start reading</w:t>
      </w:r>
      <w:r w:rsidRPr="00C3273F">
        <w:rPr>
          <w:rStyle w:val="eop"/>
          <w:rFonts w:ascii="Garamond" w:hAnsi="Garamond" w:cs="Arial"/>
          <w:color w:val="000000"/>
        </w:rPr>
        <w:t> </w:t>
      </w:r>
    </w:p>
    <w:p w14:paraId="32D98A60" w14:textId="743B9DD5" w:rsidR="00DD27BB" w:rsidRPr="00C3273F" w:rsidRDefault="00DD27BB" w:rsidP="00E55182">
      <w:pPr>
        <w:pStyle w:val="paragraph"/>
        <w:numPr>
          <w:ilvl w:val="0"/>
          <w:numId w:val="22"/>
        </w:numPr>
        <w:shd w:val="clear" w:color="auto" w:fill="FFFFFF"/>
        <w:ind w:left="450" w:firstLine="0"/>
        <w:textAlignment w:val="baseline"/>
        <w:rPr>
          <w:rFonts w:ascii="Garamond" w:hAnsi="Garamond" w:cs="Arial"/>
        </w:rPr>
      </w:pPr>
      <w:r w:rsidRPr="00C3273F">
        <w:rPr>
          <w:rStyle w:val="normaltextrun"/>
          <w:rFonts w:ascii="Garamond" w:hAnsi="Garamond" w:cs="Arial"/>
          <w:color w:val="000000"/>
        </w:rPr>
        <w:t>The software starts writing the data into an excel file. Make sure to rename the tab as the plate ID</w:t>
      </w:r>
      <w:r w:rsidR="0057605A" w:rsidRPr="00C3273F">
        <w:rPr>
          <w:rStyle w:val="eop"/>
          <w:rFonts w:ascii="Garamond" w:hAnsi="Garamond" w:cs="Arial"/>
          <w:color w:val="000000"/>
        </w:rPr>
        <w:t>, and click off the tab name to somewhere into the excel spreadsheet after renaming before starting the next plate (otherwise the program will open a completely new excel file if you read another plate)</w:t>
      </w:r>
    </w:p>
    <w:p w14:paraId="5E9E40D1" w14:textId="2E22DC4E" w:rsidR="00DD27BB" w:rsidRPr="00C3273F" w:rsidRDefault="00DD27BB" w:rsidP="00E55182">
      <w:pPr>
        <w:pStyle w:val="paragraph"/>
        <w:numPr>
          <w:ilvl w:val="0"/>
          <w:numId w:val="22"/>
        </w:numPr>
        <w:shd w:val="clear" w:color="auto" w:fill="FFFFFF"/>
        <w:ind w:left="450" w:firstLine="0"/>
        <w:textAlignment w:val="baseline"/>
        <w:rPr>
          <w:rFonts w:ascii="Garamond" w:hAnsi="Garamond" w:cs="Arial"/>
        </w:rPr>
      </w:pPr>
      <w:r w:rsidRPr="00C3273F">
        <w:rPr>
          <w:rStyle w:val="normaltextrun"/>
          <w:rFonts w:ascii="Garamond" w:hAnsi="Garamond" w:cs="Arial"/>
          <w:color w:val="000000"/>
        </w:rPr>
        <w:t>Once the plate has finished, the drawer will open. Put the lid back on the plate and replace the plate with a new one and repeat the read cycle.</w:t>
      </w:r>
      <w:r w:rsidRPr="00C3273F">
        <w:rPr>
          <w:rStyle w:val="eop"/>
          <w:rFonts w:ascii="Garamond" w:hAnsi="Garamond" w:cs="Arial"/>
          <w:color w:val="000000"/>
        </w:rPr>
        <w:t> </w:t>
      </w:r>
    </w:p>
    <w:p w14:paraId="6E579F3A" w14:textId="77777777" w:rsidR="00E55182" w:rsidRDefault="00DD27BB" w:rsidP="00E55182">
      <w:pPr>
        <w:numPr>
          <w:ilvl w:val="0"/>
          <w:numId w:val="22"/>
        </w:numPr>
        <w:shd w:val="clear" w:color="auto" w:fill="FFFFFF"/>
        <w:spacing w:before="100" w:beforeAutospacing="1" w:after="100" w:afterAutospacing="1" w:line="240" w:lineRule="auto"/>
        <w:ind w:left="450" w:firstLine="0"/>
        <w:textAlignment w:val="baseline"/>
        <w:rPr>
          <w:rStyle w:val="normaltextrun"/>
          <w:rFonts w:ascii="Garamond" w:hAnsi="Garamond" w:cs="Arial"/>
          <w:sz w:val="24"/>
          <w:szCs w:val="24"/>
        </w:rPr>
      </w:pPr>
      <w:r w:rsidRPr="00C3273F">
        <w:rPr>
          <w:rStyle w:val="normaltextrun"/>
          <w:rFonts w:ascii="Garamond" w:hAnsi="Garamond" w:cs="Arial"/>
          <w:color w:val="000000"/>
          <w:sz w:val="24"/>
          <w:szCs w:val="24"/>
        </w:rPr>
        <w:t>When finished, save the file in the form of [date]_</w:t>
      </w:r>
      <w:r w:rsidR="00AB7017" w:rsidRPr="00C3273F">
        <w:rPr>
          <w:rStyle w:val="normaltextrun"/>
          <w:rFonts w:ascii="Garamond" w:hAnsi="Garamond" w:cs="Arial"/>
          <w:color w:val="000000"/>
          <w:sz w:val="24"/>
          <w:szCs w:val="24"/>
        </w:rPr>
        <w:t>[</w:t>
      </w:r>
      <w:r w:rsidRPr="00C3273F">
        <w:rPr>
          <w:rStyle w:val="normaltextrun"/>
          <w:rFonts w:ascii="Garamond" w:hAnsi="Garamond" w:cs="Arial"/>
          <w:color w:val="000000"/>
          <w:sz w:val="24"/>
          <w:szCs w:val="24"/>
        </w:rPr>
        <w:t>project</w:t>
      </w:r>
      <w:r w:rsidR="00AB7017" w:rsidRPr="00C3273F">
        <w:rPr>
          <w:rStyle w:val="normaltextrun"/>
          <w:rFonts w:ascii="Garamond" w:hAnsi="Garamond" w:cs="Arial"/>
          <w:color w:val="000000"/>
          <w:sz w:val="24"/>
          <w:szCs w:val="24"/>
        </w:rPr>
        <w:t>]</w:t>
      </w:r>
      <w:r w:rsidRPr="00C3273F">
        <w:rPr>
          <w:rStyle w:val="normaltextrun"/>
          <w:rFonts w:ascii="Garamond" w:hAnsi="Garamond" w:cs="Arial"/>
          <w:color w:val="000000"/>
          <w:sz w:val="24"/>
          <w:szCs w:val="24"/>
        </w:rPr>
        <w:t>_</w:t>
      </w:r>
      <w:r w:rsidR="00AB7017" w:rsidRPr="00C3273F">
        <w:rPr>
          <w:rStyle w:val="normaltextrun"/>
          <w:rFonts w:ascii="Garamond" w:hAnsi="Garamond" w:cs="Arial"/>
          <w:color w:val="000000"/>
          <w:sz w:val="24"/>
          <w:szCs w:val="24"/>
        </w:rPr>
        <w:t>ammonium_</w:t>
      </w:r>
      <w:r w:rsidR="0057605A" w:rsidRPr="00C3273F">
        <w:rPr>
          <w:rStyle w:val="normaltextrun"/>
          <w:rFonts w:ascii="Garamond" w:hAnsi="Garamond" w:cs="Arial"/>
          <w:color w:val="000000"/>
          <w:sz w:val="24"/>
          <w:szCs w:val="24"/>
        </w:rPr>
        <w:t>[name initials</w:t>
      </w:r>
      <w:r w:rsidRPr="00C3273F">
        <w:rPr>
          <w:rStyle w:val="normaltextrun"/>
          <w:rFonts w:ascii="Garamond" w:hAnsi="Garamond" w:cs="Arial"/>
          <w:color w:val="000000"/>
          <w:sz w:val="24"/>
          <w:szCs w:val="24"/>
        </w:rPr>
        <w:t>].xlsx (replace the “[]’ and their contents though!) </w:t>
      </w:r>
    </w:p>
    <w:p w14:paraId="6F4AF8E1" w14:textId="3B143FA7" w:rsidR="00E55182" w:rsidRPr="00E55182" w:rsidRDefault="00E55182" w:rsidP="00E55182">
      <w:pPr>
        <w:numPr>
          <w:ilvl w:val="0"/>
          <w:numId w:val="22"/>
        </w:numPr>
        <w:shd w:val="clear" w:color="auto" w:fill="FFFFFF"/>
        <w:spacing w:before="100" w:beforeAutospacing="1" w:after="100" w:afterAutospacing="1" w:line="240" w:lineRule="auto"/>
        <w:ind w:left="450" w:firstLine="0"/>
        <w:textAlignment w:val="baseline"/>
        <w:rPr>
          <w:rFonts w:ascii="Garamond" w:hAnsi="Garamond" w:cs="Arial"/>
          <w:sz w:val="24"/>
          <w:szCs w:val="24"/>
        </w:rPr>
      </w:pPr>
      <w:r w:rsidRPr="00E55182">
        <w:rPr>
          <w:rFonts w:ascii="Garamond" w:hAnsi="Garamond"/>
          <w:color w:val="000000"/>
        </w:rPr>
        <w:t>Upload file to Sistla Lab OneDrive appropriate study folder.</w:t>
      </w:r>
      <w:r w:rsidRPr="00E55182">
        <w:rPr>
          <w:rFonts w:ascii="Garamond" w:hAnsi="Garamond"/>
          <w:b/>
          <w:bCs/>
          <w:color w:val="000000"/>
        </w:rPr>
        <w:t xml:space="preserve">  Check that standard curve is appropriate in excel (R2 &gt;&gt;0.98, reasonable slope, intercept), negative control absorbance is comparable to 0 </w:t>
      </w:r>
      <w:r>
        <w:rPr>
          <w:rFonts w:ascii="Garamond" w:hAnsi="Garamond"/>
          <w:b/>
          <w:bCs/>
          <w:color w:val="000000"/>
        </w:rPr>
        <w:t>NH</w:t>
      </w:r>
      <w:r w:rsidRPr="00E55182">
        <w:rPr>
          <w:rFonts w:ascii="Garamond" w:hAnsi="Garamond"/>
          <w:b/>
          <w:bCs/>
          <w:color w:val="000000"/>
          <w:vertAlign w:val="subscript"/>
        </w:rPr>
        <w:t>4</w:t>
      </w:r>
      <w:r w:rsidRPr="00E55182">
        <w:rPr>
          <w:rFonts w:ascii="Garamond" w:hAnsi="Garamond"/>
          <w:b/>
          <w:bCs/>
          <w:color w:val="000000"/>
          <w:vertAlign w:val="superscript"/>
        </w:rPr>
        <w:t>+</w:t>
      </w:r>
      <w:r w:rsidRPr="00E55182">
        <w:rPr>
          <w:rFonts w:ascii="Garamond" w:hAnsi="Garamond"/>
          <w:b/>
          <w:bCs/>
          <w:color w:val="000000"/>
        </w:rPr>
        <w:t xml:space="preserve"> standard. Record that you have confirmed these details in your lab notebook and that the remaining extract, reagents are frozen. Note where they are stored.</w:t>
      </w:r>
    </w:p>
    <w:p w14:paraId="6D5ADD93" w14:textId="3E2FE50A" w:rsidR="00FC3D01" w:rsidRPr="00C3273F" w:rsidRDefault="00DD27BB" w:rsidP="00E55182">
      <w:pPr>
        <w:numPr>
          <w:ilvl w:val="0"/>
          <w:numId w:val="22"/>
        </w:numPr>
        <w:shd w:val="clear" w:color="auto" w:fill="FFFFFF"/>
        <w:spacing w:before="100" w:beforeAutospacing="1" w:after="100" w:afterAutospacing="1" w:line="240" w:lineRule="auto"/>
        <w:ind w:left="450" w:firstLine="0"/>
        <w:textAlignment w:val="baseline"/>
        <w:rPr>
          <w:rFonts w:ascii="Garamond" w:hAnsi="Garamond" w:cs="Arial"/>
          <w:sz w:val="24"/>
          <w:szCs w:val="24"/>
        </w:rPr>
      </w:pPr>
      <w:r w:rsidRPr="00C3273F">
        <w:rPr>
          <w:rStyle w:val="eop"/>
          <w:rFonts w:ascii="Garamond" w:hAnsi="Garamond" w:cs="Arial"/>
          <w:color w:val="000000"/>
          <w:sz w:val="24"/>
          <w:szCs w:val="24"/>
        </w:rPr>
        <w:t> </w:t>
      </w:r>
      <w:r w:rsidR="00FC3D01" w:rsidRPr="00C3273F">
        <w:rPr>
          <w:rFonts w:ascii="Garamond" w:hAnsi="Garamond" w:cs="Arial"/>
          <w:color w:val="000000"/>
          <w:sz w:val="24"/>
          <w:szCs w:val="24"/>
        </w:rPr>
        <w:t xml:space="preserve">Close the Tecan I control software. </w:t>
      </w:r>
      <w:r w:rsidR="00FC3D01" w:rsidRPr="00E55182">
        <w:rPr>
          <w:rFonts w:ascii="Garamond" w:hAnsi="Garamond" w:cs="Arial"/>
          <w:b/>
          <w:bCs/>
          <w:color w:val="000000"/>
          <w:sz w:val="24"/>
          <w:szCs w:val="24"/>
        </w:rPr>
        <w:t>If it asks you if you want to save changes to the protocol file, say no, but also check what changed</w:t>
      </w:r>
      <w:r w:rsidR="00FC3D01" w:rsidRPr="00C3273F">
        <w:rPr>
          <w:rFonts w:ascii="Garamond" w:hAnsi="Garamond" w:cs="Arial"/>
          <w:color w:val="000000"/>
          <w:sz w:val="24"/>
          <w:szCs w:val="24"/>
        </w:rPr>
        <w:t xml:space="preserve"> (because this could mean you accidentally changed the read conditions prior to reading your plate).</w:t>
      </w:r>
    </w:p>
    <w:p w14:paraId="51F3528D" w14:textId="0DFAA718" w:rsidR="00FC3D01" w:rsidRPr="00C3273F" w:rsidRDefault="00FC3D01" w:rsidP="00E55182">
      <w:pPr>
        <w:numPr>
          <w:ilvl w:val="4"/>
          <w:numId w:val="22"/>
        </w:numPr>
        <w:shd w:val="clear" w:color="auto" w:fill="FFFFFF"/>
        <w:tabs>
          <w:tab w:val="clear" w:pos="3600"/>
          <w:tab w:val="num" w:pos="1260"/>
        </w:tabs>
        <w:spacing w:before="100" w:beforeAutospacing="1" w:after="100" w:afterAutospacing="1" w:line="240" w:lineRule="auto"/>
        <w:ind w:left="1080" w:firstLine="0"/>
        <w:textAlignment w:val="baseline"/>
        <w:rPr>
          <w:rFonts w:ascii="Garamond" w:hAnsi="Garamond" w:cs="Arial"/>
          <w:sz w:val="24"/>
          <w:szCs w:val="24"/>
        </w:rPr>
      </w:pPr>
      <w:r w:rsidRPr="00C3273F">
        <w:rPr>
          <w:rFonts w:ascii="Garamond" w:hAnsi="Garamond" w:cs="Arial"/>
          <w:color w:val="000000"/>
          <w:sz w:val="24"/>
          <w:szCs w:val="24"/>
        </w:rPr>
        <w:t>It is important that you close the platereader software and let the computer disconnect/stop talking to the platereader. Otherwise other</w:t>
      </w:r>
      <w:r w:rsidR="00E55182">
        <w:rPr>
          <w:rFonts w:ascii="Garamond" w:hAnsi="Garamond" w:cs="Arial"/>
          <w:color w:val="000000"/>
          <w:sz w:val="24"/>
          <w:szCs w:val="24"/>
        </w:rPr>
        <w:t xml:space="preserve">s </w:t>
      </w:r>
      <w:r w:rsidRPr="00C3273F">
        <w:rPr>
          <w:rFonts w:ascii="Garamond" w:hAnsi="Garamond" w:cs="Arial"/>
          <w:color w:val="000000"/>
          <w:sz w:val="24"/>
          <w:szCs w:val="24"/>
        </w:rPr>
        <w:t>will not be able to connect to it.</w:t>
      </w:r>
    </w:p>
    <w:p w14:paraId="7EB2D8B0" w14:textId="77777777" w:rsidR="00FC3D01" w:rsidRPr="00C3273F" w:rsidRDefault="00FC3D01" w:rsidP="00E55182">
      <w:pPr>
        <w:numPr>
          <w:ilvl w:val="0"/>
          <w:numId w:val="22"/>
        </w:numPr>
        <w:shd w:val="clear" w:color="auto" w:fill="FFFFFF"/>
        <w:spacing w:before="100" w:beforeAutospacing="1" w:after="100" w:afterAutospacing="1" w:line="240" w:lineRule="auto"/>
        <w:ind w:left="450" w:firstLine="0"/>
        <w:textAlignment w:val="baseline"/>
        <w:rPr>
          <w:rFonts w:ascii="Garamond" w:hAnsi="Garamond" w:cs="Arial"/>
          <w:sz w:val="24"/>
          <w:szCs w:val="24"/>
        </w:rPr>
      </w:pPr>
      <w:r w:rsidRPr="00C3273F">
        <w:rPr>
          <w:rFonts w:ascii="Garamond" w:hAnsi="Garamond" w:cs="Arial"/>
          <w:color w:val="000000"/>
          <w:sz w:val="24"/>
          <w:szCs w:val="24"/>
        </w:rPr>
        <w:t>Turn off the plate reader and log out of the computer.</w:t>
      </w:r>
    </w:p>
    <w:bookmarkEnd w:id="2"/>
    <w:p w14:paraId="42A355E3" w14:textId="77777777" w:rsidR="00F830D6" w:rsidRPr="00C3273F" w:rsidRDefault="00F830D6" w:rsidP="00574E26">
      <w:pPr>
        <w:pStyle w:val="ListParagraph"/>
        <w:numPr>
          <w:ilvl w:val="0"/>
          <w:numId w:val="8"/>
        </w:numPr>
        <w:rPr>
          <w:rFonts w:ascii="Garamond" w:hAnsi="Garamond" w:cs="Arial"/>
          <w:b/>
          <w:sz w:val="24"/>
          <w:szCs w:val="24"/>
        </w:rPr>
      </w:pPr>
      <w:r w:rsidRPr="00C3273F">
        <w:rPr>
          <w:rFonts w:ascii="Garamond" w:hAnsi="Garamond" w:cs="Arial"/>
          <w:b/>
          <w:sz w:val="24"/>
          <w:szCs w:val="24"/>
        </w:rPr>
        <w:t>Clean-up</w:t>
      </w:r>
    </w:p>
    <w:p w14:paraId="0521DEFA" w14:textId="3515B8A0" w:rsidR="0057605A" w:rsidRPr="00C3273F" w:rsidRDefault="00F830D6" w:rsidP="0057605A">
      <w:pPr>
        <w:rPr>
          <w:rFonts w:ascii="Garamond" w:hAnsi="Garamond" w:cs="Arial"/>
          <w:sz w:val="24"/>
          <w:szCs w:val="24"/>
        </w:rPr>
      </w:pPr>
      <w:bookmarkStart w:id="3" w:name="_Hlk57719482"/>
      <w:r w:rsidRPr="00C3273F">
        <w:rPr>
          <w:rFonts w:ascii="Garamond" w:hAnsi="Garamond" w:cs="Arial"/>
          <w:sz w:val="24"/>
          <w:szCs w:val="24"/>
        </w:rPr>
        <w:t xml:space="preserve">Dispose all liquid in </w:t>
      </w:r>
      <w:r w:rsidR="0057605A" w:rsidRPr="00C3273F">
        <w:rPr>
          <w:rFonts w:ascii="Garamond" w:hAnsi="Garamond" w:cs="Arial"/>
          <w:sz w:val="24"/>
          <w:szCs w:val="24"/>
        </w:rPr>
        <w:t>plates</w:t>
      </w:r>
      <w:r w:rsidRPr="00C3273F">
        <w:rPr>
          <w:rFonts w:ascii="Garamond" w:hAnsi="Garamond" w:cs="Arial"/>
          <w:sz w:val="24"/>
          <w:szCs w:val="24"/>
        </w:rPr>
        <w:t xml:space="preserve"> in the designated waste container</w:t>
      </w:r>
      <w:r w:rsidR="0057605A" w:rsidRPr="00C3273F">
        <w:rPr>
          <w:rFonts w:ascii="Garamond" w:hAnsi="Garamond" w:cs="Arial"/>
          <w:sz w:val="24"/>
          <w:szCs w:val="24"/>
        </w:rPr>
        <w:t xml:space="preserve"> (ie flick into the beaker and then pour the contents of the beaker in the sealed hazardous waste container)</w:t>
      </w:r>
      <w:r w:rsidRPr="00C3273F">
        <w:rPr>
          <w:rFonts w:ascii="Garamond" w:hAnsi="Garamond" w:cs="Arial"/>
          <w:sz w:val="24"/>
          <w:szCs w:val="24"/>
        </w:rPr>
        <w:t xml:space="preserve">. Rinse 1x with deionized water and dispose the first rinse in waste container. Subsequently, </w:t>
      </w:r>
      <w:r w:rsidR="0057605A" w:rsidRPr="00C3273F">
        <w:rPr>
          <w:rFonts w:ascii="Garamond" w:hAnsi="Garamond" w:cs="Arial"/>
          <w:sz w:val="24"/>
          <w:szCs w:val="24"/>
        </w:rPr>
        <w:t xml:space="preserve">rinse the plates three </w:t>
      </w:r>
      <w:r w:rsidRPr="00C3273F">
        <w:rPr>
          <w:rFonts w:ascii="Garamond" w:hAnsi="Garamond" w:cs="Arial"/>
          <w:sz w:val="24"/>
          <w:szCs w:val="24"/>
        </w:rPr>
        <w:t xml:space="preserve">times over the sink with deionized water, </w:t>
      </w:r>
      <w:r w:rsidR="0057605A" w:rsidRPr="00C3273F">
        <w:rPr>
          <w:rFonts w:ascii="Garamond" w:hAnsi="Garamond" w:cs="Arial"/>
          <w:sz w:val="24"/>
          <w:szCs w:val="24"/>
        </w:rPr>
        <w:t>and place in the acid bath. Make sure the wells of the plate are actually filled with the acid solution, as air bubbles have a tendency to form. Repeat the rinsing and acid bathing for the 1 and 5ml tips.</w:t>
      </w:r>
    </w:p>
    <w:p w14:paraId="25BCE3A3" w14:textId="3A91A507" w:rsidR="00AB6FE0" w:rsidRPr="00C3273F" w:rsidRDefault="00AB6FE0" w:rsidP="0057229C">
      <w:pPr>
        <w:rPr>
          <w:rFonts w:ascii="Garamond" w:hAnsi="Garamond" w:cs="Arial"/>
          <w:sz w:val="24"/>
          <w:szCs w:val="24"/>
        </w:rPr>
      </w:pPr>
      <w:r w:rsidRPr="00C3273F">
        <w:rPr>
          <w:rFonts w:ascii="Garamond" w:hAnsi="Garamond" w:cs="Arial"/>
          <w:sz w:val="24"/>
          <w:szCs w:val="24"/>
        </w:rPr>
        <w:t>When drying tips after rinsing following the acid bath, place them back in the tip box with the lid ajar.</w:t>
      </w:r>
      <w:r w:rsidR="0057605A" w:rsidRPr="00C3273F">
        <w:rPr>
          <w:rFonts w:ascii="Garamond" w:hAnsi="Garamond" w:cs="Arial"/>
          <w:sz w:val="24"/>
          <w:szCs w:val="24"/>
        </w:rPr>
        <w:t xml:space="preserve"> Both the tips and plates can be placed in a 50C oven, but don’t let them touch the edges of the oven or completely cover a layer/block airflow, because they will warp/melt!</w:t>
      </w:r>
    </w:p>
    <w:bookmarkEnd w:id="3"/>
    <w:p w14:paraId="3F8EFB83" w14:textId="77777777" w:rsidR="00AB6FE0" w:rsidRPr="00C3273F" w:rsidRDefault="00AB6FE0" w:rsidP="00F830D6">
      <w:pPr>
        <w:rPr>
          <w:rFonts w:ascii="Garamond" w:hAnsi="Garamond" w:cs="Arial"/>
          <w:sz w:val="24"/>
          <w:szCs w:val="24"/>
        </w:rPr>
      </w:pPr>
    </w:p>
    <w:p w14:paraId="17AD6681" w14:textId="6110CA07" w:rsidR="00BB7D13" w:rsidRPr="00E55182" w:rsidRDefault="00E55182" w:rsidP="00E55182">
      <w:pPr>
        <w:pStyle w:val="ListParagraph"/>
        <w:numPr>
          <w:ilvl w:val="0"/>
          <w:numId w:val="8"/>
        </w:numPr>
        <w:rPr>
          <w:rFonts w:ascii="Garamond" w:hAnsi="Garamond" w:cs="Arial"/>
          <w:b/>
          <w:sz w:val="24"/>
          <w:szCs w:val="24"/>
        </w:rPr>
      </w:pPr>
      <w:r w:rsidRPr="00E55182">
        <w:rPr>
          <w:rFonts w:ascii="Garamond" w:hAnsi="Garamond" w:cs="Arial"/>
          <w:b/>
          <w:sz w:val="24"/>
          <w:szCs w:val="24"/>
        </w:rPr>
        <w:br w:type="page"/>
      </w:r>
      <w:r w:rsidR="00BB7D13" w:rsidRPr="00E55182">
        <w:rPr>
          <w:rFonts w:ascii="Garamond" w:hAnsi="Garamond" w:cs="Arial"/>
          <w:b/>
          <w:sz w:val="24"/>
          <w:szCs w:val="24"/>
        </w:rPr>
        <w:lastRenderedPageBreak/>
        <w:t>Calculations</w:t>
      </w:r>
    </w:p>
    <w:p w14:paraId="64AC7639" w14:textId="500CDC75" w:rsidR="00BB7D13" w:rsidRPr="00C3273F" w:rsidRDefault="00CE63A9" w:rsidP="00BB7D13">
      <w:pPr>
        <w:rPr>
          <w:rFonts w:ascii="Garamond" w:hAnsi="Garamond" w:cs="Arial"/>
          <w:sz w:val="24"/>
          <w:szCs w:val="24"/>
        </w:rPr>
      </w:pPr>
      <w:r w:rsidRPr="00C3273F">
        <w:rPr>
          <w:rFonts w:ascii="Garamond" w:hAnsi="Garamond" w:cs="Arial"/>
          <w:sz w:val="24"/>
          <w:szCs w:val="24"/>
        </w:rPr>
        <w:t>The linear regression equation is required for calculating NH</w:t>
      </w:r>
      <w:r w:rsidRPr="00C3273F">
        <w:rPr>
          <w:rFonts w:ascii="Garamond" w:hAnsi="Garamond" w:cs="Arial"/>
          <w:sz w:val="24"/>
          <w:szCs w:val="24"/>
          <w:vertAlign w:val="subscript"/>
        </w:rPr>
        <w:t>4</w:t>
      </w:r>
      <w:r w:rsidRPr="00C3273F">
        <w:rPr>
          <w:rFonts w:ascii="Garamond" w:hAnsi="Garamond" w:cs="Arial"/>
          <w:sz w:val="24"/>
          <w:szCs w:val="24"/>
          <w:vertAlign w:val="superscript"/>
        </w:rPr>
        <w:t>+</w:t>
      </w:r>
      <w:r w:rsidRPr="00C3273F">
        <w:rPr>
          <w:rFonts w:ascii="Garamond" w:hAnsi="Garamond" w:cs="Arial"/>
          <w:sz w:val="24"/>
          <w:szCs w:val="24"/>
          <w:vertAlign w:val="superscript"/>
        </w:rPr>
        <w:softHyphen/>
      </w:r>
      <w:r w:rsidRPr="00C3273F">
        <w:rPr>
          <w:rFonts w:ascii="Garamond" w:hAnsi="Garamond" w:cs="Arial"/>
          <w:sz w:val="24"/>
          <w:szCs w:val="24"/>
          <w:vertAlign w:val="superscript"/>
        </w:rPr>
        <w:softHyphen/>
      </w:r>
      <w:r w:rsidRPr="00C3273F">
        <w:rPr>
          <w:rFonts w:ascii="Garamond" w:hAnsi="Garamond" w:cs="Arial"/>
          <w:sz w:val="24"/>
          <w:szCs w:val="24"/>
        </w:rPr>
        <w:t xml:space="preserve"> concentration (ppm) in soil extract.</w:t>
      </w:r>
    </w:p>
    <w:p w14:paraId="5422EDEA" w14:textId="57D1CAD4" w:rsidR="00CE63A9" w:rsidRPr="00C3273F" w:rsidRDefault="00BA6C35" w:rsidP="00BB7D13">
      <w:pPr>
        <w:rPr>
          <w:rFonts w:ascii="Garamond" w:eastAsiaTheme="minorEastAsia" w:hAnsi="Garamond" w:cs="Arial"/>
          <w:sz w:val="24"/>
          <w:szCs w:val="24"/>
        </w:rPr>
      </w:pPr>
      <m:oMathPara>
        <m:oMath>
          <m:d>
            <m:dPr>
              <m:begChr m:val="["/>
              <m:endChr m:val="]"/>
              <m:ctrlPr>
                <w:rPr>
                  <w:rFonts w:ascii="Cambria Math" w:hAnsi="Cambria Math" w:cs="Arial"/>
                  <w:i/>
                  <w:sz w:val="24"/>
                  <w:szCs w:val="24"/>
                </w:rPr>
              </m:ctrlPr>
            </m:dPr>
            <m:e>
              <m:sSubSup>
                <m:sSubSupPr>
                  <m:ctrlPr>
                    <w:rPr>
                      <w:rFonts w:ascii="Cambria Math" w:hAnsi="Cambria Math" w:cs="Arial"/>
                      <w:sz w:val="24"/>
                      <w:szCs w:val="24"/>
                    </w:rPr>
                  </m:ctrlPr>
                </m:sSubSupPr>
                <m:e>
                  <m:r>
                    <w:rPr>
                      <w:rFonts w:ascii="Cambria Math" w:hAnsi="Cambria Math" w:cs="Arial"/>
                      <w:sz w:val="24"/>
                      <w:szCs w:val="24"/>
                    </w:rPr>
                    <m:t>NH</m:t>
                  </m:r>
                </m:e>
                <m:sub>
                  <m:r>
                    <w:rPr>
                      <w:rFonts w:ascii="Cambria Math" w:hAnsi="Cambria Math" w:cs="Arial"/>
                      <w:sz w:val="24"/>
                      <w:szCs w:val="24"/>
                    </w:rPr>
                    <m:t>4</m:t>
                  </m:r>
                </m:sub>
                <m:sup>
                  <m:r>
                    <w:rPr>
                      <w:rFonts w:ascii="Cambria Math" w:hAnsi="Cambria Math" w:cs="Arial"/>
                      <w:sz w:val="24"/>
                      <w:szCs w:val="24"/>
                    </w:rPr>
                    <m:t>+</m:t>
                  </m:r>
                </m:sup>
              </m:sSubSup>
            </m:e>
          </m:d>
          <m:r>
            <w:rPr>
              <w:rFonts w:ascii="Cambria Math" w:hAnsi="Cambria Math" w:cs="Arial"/>
              <w:sz w:val="24"/>
              <w:szCs w:val="24"/>
            </w:rPr>
            <m:t xml:space="preserve"> (ppm)=</m:t>
          </m:r>
          <m:f>
            <m:fPr>
              <m:ctrlPr>
                <w:rPr>
                  <w:rFonts w:ascii="Cambria Math" w:hAnsi="Cambria Math" w:cs="Arial"/>
                  <w:i/>
                  <w:sz w:val="24"/>
                  <w:szCs w:val="24"/>
                </w:rPr>
              </m:ctrlPr>
            </m:fPr>
            <m:num>
              <m:r>
                <w:rPr>
                  <w:rFonts w:ascii="Cambria Math" w:hAnsi="Cambria Math" w:cs="Arial"/>
                  <w:sz w:val="24"/>
                  <w:szCs w:val="24"/>
                </w:rPr>
                <m:t>Abs-intercept</m:t>
              </m:r>
            </m:num>
            <m:den>
              <m:r>
                <w:rPr>
                  <w:rFonts w:ascii="Cambria Math" w:hAnsi="Cambria Math" w:cs="Arial"/>
                  <w:sz w:val="24"/>
                  <w:szCs w:val="24"/>
                </w:rPr>
                <m:t>slope</m:t>
              </m:r>
            </m:den>
          </m:f>
        </m:oMath>
      </m:oMathPara>
    </w:p>
    <w:p w14:paraId="32BCBCEF" w14:textId="14CF2E53" w:rsidR="00CE63A9" w:rsidRPr="00C3273F" w:rsidRDefault="00CE63A9" w:rsidP="00BB7D13">
      <w:pPr>
        <w:rPr>
          <w:rFonts w:ascii="Garamond" w:hAnsi="Garamond" w:cs="Arial"/>
          <w:sz w:val="24"/>
          <w:szCs w:val="24"/>
        </w:rPr>
      </w:pPr>
      <w:r w:rsidRPr="00C3273F">
        <w:rPr>
          <w:rFonts w:ascii="Garamond" w:hAnsi="Garamond" w:cs="Arial"/>
          <w:sz w:val="24"/>
          <w:szCs w:val="24"/>
        </w:rPr>
        <w:t xml:space="preserve">Dry soil weight </w:t>
      </w:r>
      <w:r w:rsidR="001D6FD2" w:rsidRPr="00C3273F">
        <w:rPr>
          <w:rFonts w:ascii="Garamond" w:hAnsi="Garamond" w:cs="Arial"/>
          <w:sz w:val="24"/>
          <w:szCs w:val="24"/>
        </w:rPr>
        <w:t xml:space="preserve">is </w:t>
      </w:r>
      <w:r w:rsidR="006A42DE" w:rsidRPr="00C3273F">
        <w:rPr>
          <w:rFonts w:ascii="Garamond" w:hAnsi="Garamond" w:cs="Arial"/>
          <w:sz w:val="24"/>
          <w:szCs w:val="24"/>
        </w:rPr>
        <w:t>calculated using soil moisture and fresh weight.</w:t>
      </w:r>
    </w:p>
    <w:p w14:paraId="0B609F62" w14:textId="7ECCEE83" w:rsidR="006A42DE" w:rsidRPr="001632FC" w:rsidRDefault="006A42DE" w:rsidP="00BB7D13">
      <w:pPr>
        <w:rPr>
          <w:rFonts w:ascii="Garamond" w:eastAsiaTheme="minorEastAsia" w:hAnsi="Garamond" w:cs="Arial"/>
          <w:sz w:val="24"/>
          <w:szCs w:val="24"/>
        </w:rPr>
      </w:pPr>
      <m:oMathPara>
        <m:oMath>
          <m:r>
            <w:rPr>
              <w:rFonts w:ascii="Cambria Math" w:hAnsi="Cambria Math" w:cs="Arial"/>
              <w:sz w:val="24"/>
              <w:szCs w:val="24"/>
            </w:rPr>
            <m:t>Dry soil weight=</m:t>
          </m:r>
          <m:f>
            <m:fPr>
              <m:ctrlPr>
                <w:rPr>
                  <w:rFonts w:ascii="Cambria Math" w:hAnsi="Cambria Math" w:cs="Arial"/>
                  <w:i/>
                  <w:sz w:val="24"/>
                  <w:szCs w:val="24"/>
                </w:rPr>
              </m:ctrlPr>
            </m:fPr>
            <m:num>
              <m:r>
                <w:rPr>
                  <w:rFonts w:ascii="Cambria Math" w:hAnsi="Cambria Math" w:cs="Arial"/>
                  <w:sz w:val="24"/>
                  <w:szCs w:val="24"/>
                </w:rPr>
                <m:t>Fresh weight</m:t>
              </m:r>
            </m:num>
            <m:den>
              <m:r>
                <w:rPr>
                  <w:rFonts w:ascii="Cambria Math" w:hAnsi="Cambria Math" w:cs="Arial"/>
                  <w:sz w:val="24"/>
                  <w:szCs w:val="24"/>
                </w:rPr>
                <m:t>1+gravimetric soil moisture content</m:t>
              </m:r>
            </m:den>
          </m:f>
        </m:oMath>
      </m:oMathPara>
    </w:p>
    <w:p w14:paraId="49FD1277" w14:textId="77777777" w:rsidR="001632FC" w:rsidRPr="000816B4" w:rsidRDefault="001632FC" w:rsidP="001632FC">
      <w:r>
        <w:t xml:space="preserve">Or  </w:t>
      </w:r>
    </w:p>
    <w:p w14:paraId="0CBA3B3F" w14:textId="77777777" w:rsidR="001632FC" w:rsidRPr="000816B4" w:rsidRDefault="001632FC" w:rsidP="001632FC">
      <m:oMathPara>
        <m:oMath>
          <m:r>
            <w:rPr>
              <w:rFonts w:ascii="Cambria Math" w:hAnsi="Cambria Math"/>
            </w:rPr>
            <m:t>Dry soil weight=</m:t>
          </m:r>
          <m:f>
            <m:fPr>
              <m:ctrlPr>
                <w:rPr>
                  <w:rFonts w:ascii="Cambria Math" w:hAnsi="Cambria Math"/>
                  <w:i/>
                </w:rPr>
              </m:ctrlPr>
            </m:fPr>
            <m:num>
              <m:r>
                <w:rPr>
                  <w:rFonts w:ascii="Cambria Math" w:hAnsi="Cambria Math"/>
                </w:rPr>
                <m:t>dry weight (g)</m:t>
              </m:r>
            </m:num>
            <m:den>
              <m:r>
                <w:rPr>
                  <w:rFonts w:ascii="Cambria Math" w:hAnsi="Cambria Math"/>
                </w:rPr>
                <m:t>field moist weight (g)</m:t>
              </m:r>
            </m:den>
          </m:f>
          <m:r>
            <w:rPr>
              <w:rFonts w:ascii="Cambria Math" w:hAnsi="Cambria Math"/>
            </w:rPr>
            <m:t>*sample extract field moist weight (g)</m:t>
          </m:r>
        </m:oMath>
      </m:oMathPara>
    </w:p>
    <w:p w14:paraId="5F7F9575" w14:textId="77777777" w:rsidR="001632FC" w:rsidRDefault="001632FC" w:rsidP="001632FC"/>
    <w:p w14:paraId="04F1C927" w14:textId="5C884BB4" w:rsidR="00BB7D13" w:rsidRPr="00C3273F" w:rsidRDefault="006A42DE" w:rsidP="00BB7D13">
      <w:pPr>
        <w:rPr>
          <w:rFonts w:ascii="Garamond" w:hAnsi="Garamond" w:cs="Arial"/>
          <w:sz w:val="24"/>
          <w:szCs w:val="24"/>
        </w:rPr>
      </w:pPr>
      <w:r w:rsidRPr="00C3273F">
        <w:rPr>
          <w:rFonts w:ascii="Garamond" w:hAnsi="Garamond" w:cs="Arial"/>
          <w:sz w:val="24"/>
          <w:szCs w:val="24"/>
        </w:rPr>
        <w:t>NH</w:t>
      </w:r>
      <w:r w:rsidRPr="00C3273F">
        <w:rPr>
          <w:rFonts w:ascii="Garamond" w:hAnsi="Garamond" w:cs="Arial"/>
          <w:sz w:val="24"/>
          <w:szCs w:val="24"/>
          <w:vertAlign w:val="subscript"/>
        </w:rPr>
        <w:t>4</w:t>
      </w:r>
      <w:r w:rsidRPr="00C3273F">
        <w:rPr>
          <w:rFonts w:ascii="Garamond" w:hAnsi="Garamond" w:cs="Arial"/>
          <w:sz w:val="24"/>
          <w:szCs w:val="24"/>
          <w:vertAlign w:val="superscript"/>
        </w:rPr>
        <w:t>+</w:t>
      </w:r>
      <w:r w:rsidRPr="00C3273F">
        <w:rPr>
          <w:rFonts w:ascii="Garamond" w:hAnsi="Garamond" w:cs="Arial"/>
          <w:sz w:val="24"/>
          <w:szCs w:val="24"/>
        </w:rPr>
        <w:t xml:space="preserve"> concentration (ug/g soil) in soil subsample is determined as following:</w:t>
      </w:r>
    </w:p>
    <w:p w14:paraId="76C647C6" w14:textId="4E11DD85" w:rsidR="006A42DE" w:rsidRPr="00C3273F" w:rsidRDefault="00BA6C35" w:rsidP="00BB7D13">
      <w:pPr>
        <w:rPr>
          <w:rFonts w:ascii="Garamond" w:eastAsiaTheme="minorEastAsia" w:hAnsi="Garamond" w:cs="Arial"/>
          <w:sz w:val="24"/>
          <w:szCs w:val="24"/>
        </w:rPr>
      </w:pPr>
      <m:oMathPara>
        <m:oMath>
          <m:d>
            <m:dPr>
              <m:begChr m:val="["/>
              <m:endChr m:val="]"/>
              <m:ctrlPr>
                <w:rPr>
                  <w:rFonts w:ascii="Cambria Math" w:hAnsi="Cambria Math" w:cs="Arial"/>
                  <w:i/>
                  <w:sz w:val="24"/>
                  <w:szCs w:val="24"/>
                </w:rPr>
              </m:ctrlPr>
            </m:dPr>
            <m:e>
              <m:sSubSup>
                <m:sSubSupPr>
                  <m:ctrlPr>
                    <w:rPr>
                      <w:rFonts w:ascii="Cambria Math" w:hAnsi="Cambria Math" w:cs="Arial"/>
                      <w:i/>
                      <w:sz w:val="24"/>
                      <w:szCs w:val="24"/>
                    </w:rPr>
                  </m:ctrlPr>
                </m:sSubSupPr>
                <m:e>
                  <m:r>
                    <w:rPr>
                      <w:rFonts w:ascii="Cambria Math" w:hAnsi="Cambria Math" w:cs="Arial"/>
                      <w:sz w:val="24"/>
                      <w:szCs w:val="24"/>
                    </w:rPr>
                    <m:t>NH</m:t>
                  </m:r>
                </m:e>
                <m:sub>
                  <m:r>
                    <w:rPr>
                      <w:rFonts w:ascii="Cambria Math" w:hAnsi="Cambria Math" w:cs="Arial"/>
                      <w:sz w:val="24"/>
                      <w:szCs w:val="24"/>
                    </w:rPr>
                    <m:t>4</m:t>
                  </m:r>
                </m:sub>
                <m:sup>
                  <m:r>
                    <w:rPr>
                      <w:rFonts w:ascii="Cambria Math" w:hAnsi="Cambria Math" w:cs="Arial"/>
                      <w:sz w:val="24"/>
                      <w:szCs w:val="24"/>
                    </w:rPr>
                    <m:t>+</m:t>
                  </m:r>
                </m:sup>
              </m:sSubSup>
            </m:e>
          </m:d>
          <m:r>
            <w:rPr>
              <w:rFonts w:ascii="Cambria Math" w:hAnsi="Cambria Math" w:cs="Arial"/>
              <w:sz w:val="24"/>
              <w:szCs w:val="24"/>
            </w:rPr>
            <m:t xml:space="preserve"> (</m:t>
          </m:r>
          <m:f>
            <m:fPr>
              <m:type m:val="lin"/>
              <m:ctrlPr>
                <w:rPr>
                  <w:rFonts w:ascii="Cambria Math" w:hAnsi="Cambria Math" w:cs="Arial"/>
                  <w:i/>
                  <w:sz w:val="24"/>
                  <w:szCs w:val="24"/>
                </w:rPr>
              </m:ctrlPr>
            </m:fPr>
            <m:num>
              <m:r>
                <w:rPr>
                  <w:rFonts w:ascii="Cambria Math" w:hAnsi="Cambria Math" w:cs="Arial"/>
                  <w:sz w:val="24"/>
                  <w:szCs w:val="24"/>
                </w:rPr>
                <m:t>μg</m:t>
              </m:r>
            </m:num>
            <m:den>
              <m:r>
                <w:rPr>
                  <w:rFonts w:ascii="Cambria Math" w:hAnsi="Cambria Math" w:cs="Arial"/>
                  <w:sz w:val="24"/>
                  <w:szCs w:val="24"/>
                </w:rPr>
                <m:t>g soil)=</m:t>
              </m:r>
              <m:f>
                <m:fPr>
                  <m:ctrlPr>
                    <w:rPr>
                      <w:rFonts w:ascii="Cambria Math" w:hAnsi="Cambria Math" w:cs="Arial"/>
                      <w:i/>
                      <w:sz w:val="24"/>
                      <w:szCs w:val="24"/>
                    </w:rPr>
                  </m:ctrlPr>
                </m:fPr>
                <m:num>
                  <m:d>
                    <m:dPr>
                      <m:begChr m:val="["/>
                      <m:endChr m:val="]"/>
                      <m:ctrlPr>
                        <w:rPr>
                          <w:rFonts w:ascii="Cambria Math" w:hAnsi="Cambria Math" w:cs="Arial"/>
                          <w:i/>
                          <w:sz w:val="24"/>
                          <w:szCs w:val="24"/>
                        </w:rPr>
                      </m:ctrlPr>
                    </m:dPr>
                    <m:e>
                      <m:sSubSup>
                        <m:sSubSupPr>
                          <m:ctrlPr>
                            <w:rPr>
                              <w:rFonts w:ascii="Cambria Math" w:hAnsi="Cambria Math" w:cs="Arial"/>
                              <w:sz w:val="24"/>
                              <w:szCs w:val="24"/>
                            </w:rPr>
                          </m:ctrlPr>
                        </m:sSubSupPr>
                        <m:e>
                          <m:r>
                            <w:rPr>
                              <w:rFonts w:ascii="Cambria Math" w:hAnsi="Cambria Math" w:cs="Arial"/>
                              <w:sz w:val="24"/>
                              <w:szCs w:val="24"/>
                            </w:rPr>
                            <m:t>NH</m:t>
                          </m:r>
                        </m:e>
                        <m:sub>
                          <m:r>
                            <w:rPr>
                              <w:rFonts w:ascii="Cambria Math" w:hAnsi="Cambria Math" w:cs="Arial"/>
                              <w:sz w:val="24"/>
                              <w:szCs w:val="24"/>
                            </w:rPr>
                            <m:t>4</m:t>
                          </m:r>
                        </m:sub>
                        <m:sup>
                          <m:r>
                            <w:rPr>
                              <w:rFonts w:ascii="Cambria Math" w:hAnsi="Cambria Math" w:cs="Arial"/>
                              <w:sz w:val="24"/>
                              <w:szCs w:val="24"/>
                            </w:rPr>
                            <m:t>+</m:t>
                          </m:r>
                        </m:sup>
                      </m:sSubSup>
                    </m:e>
                  </m:d>
                  <m:r>
                    <w:rPr>
                      <w:rFonts w:ascii="Cambria Math" w:hAnsi="Cambria Math" w:cs="Arial"/>
                      <w:sz w:val="24"/>
                      <w:szCs w:val="24"/>
                    </w:rPr>
                    <m:t xml:space="preserve"> in ppm ×extract volume in mL</m:t>
                  </m:r>
                </m:num>
                <m:den>
                  <m:r>
                    <w:rPr>
                      <w:rFonts w:ascii="Cambria Math" w:hAnsi="Cambria Math" w:cs="Arial"/>
                      <w:sz w:val="24"/>
                      <w:szCs w:val="24"/>
                    </w:rPr>
                    <m:t>dry soil weight in g</m:t>
                  </m:r>
                </m:den>
              </m:f>
            </m:den>
          </m:f>
        </m:oMath>
      </m:oMathPara>
    </w:p>
    <w:p w14:paraId="3CD2BFB5" w14:textId="7C1152C6" w:rsidR="006A42DE" w:rsidRPr="00C3273F" w:rsidRDefault="006A42DE" w:rsidP="00BB7D13">
      <w:pPr>
        <w:rPr>
          <w:rFonts w:ascii="Garamond" w:hAnsi="Garamond" w:cs="Arial"/>
          <w:sz w:val="24"/>
          <w:szCs w:val="24"/>
        </w:rPr>
      </w:pPr>
      <w:r w:rsidRPr="00C3273F">
        <w:rPr>
          <w:rFonts w:ascii="Garamond" w:eastAsiaTheme="minorEastAsia" w:hAnsi="Garamond" w:cs="Arial"/>
          <w:sz w:val="24"/>
          <w:szCs w:val="24"/>
        </w:rPr>
        <w:t>Extract volume can be 25 or 50 mL.</w:t>
      </w:r>
    </w:p>
    <w:p w14:paraId="4453D686" w14:textId="77777777" w:rsidR="00F830D6" w:rsidRPr="00C3273F" w:rsidRDefault="00F830D6" w:rsidP="00F830D6">
      <w:pPr>
        <w:rPr>
          <w:rFonts w:ascii="Garamond" w:hAnsi="Garamond" w:cs="Arial"/>
          <w:b/>
          <w:sz w:val="24"/>
          <w:szCs w:val="24"/>
        </w:rPr>
      </w:pPr>
    </w:p>
    <w:p w14:paraId="6518BBFF" w14:textId="77777777" w:rsidR="008161C0" w:rsidRPr="00C3273F" w:rsidRDefault="008161C0" w:rsidP="008161C0">
      <w:pPr>
        <w:rPr>
          <w:rFonts w:ascii="Garamond" w:hAnsi="Garamond" w:cs="Arial"/>
          <w:sz w:val="24"/>
          <w:szCs w:val="24"/>
        </w:rPr>
      </w:pPr>
      <w:r w:rsidRPr="00C3273F">
        <w:rPr>
          <w:rFonts w:ascii="Garamond" w:hAnsi="Garamond" w:cs="Arial"/>
          <w:b/>
          <w:sz w:val="24"/>
          <w:szCs w:val="24"/>
        </w:rPr>
        <w:t>NOTE</w:t>
      </w:r>
      <w:r w:rsidR="00C4698E" w:rsidRPr="00C3273F">
        <w:rPr>
          <w:rFonts w:ascii="Garamond" w:hAnsi="Garamond" w:cs="Arial"/>
          <w:b/>
          <w:sz w:val="24"/>
          <w:szCs w:val="24"/>
        </w:rPr>
        <w:t>:</w:t>
      </w:r>
    </w:p>
    <w:p w14:paraId="00F1179B" w14:textId="77777777" w:rsidR="008161C0" w:rsidRPr="00C3273F" w:rsidRDefault="008161C0" w:rsidP="008161C0">
      <w:pPr>
        <w:rPr>
          <w:rFonts w:ascii="Garamond" w:hAnsi="Garamond" w:cs="Arial"/>
          <w:sz w:val="24"/>
          <w:szCs w:val="24"/>
        </w:rPr>
      </w:pPr>
      <w:r w:rsidRPr="00C3273F">
        <w:rPr>
          <w:rFonts w:ascii="Garamond" w:hAnsi="Garamond" w:cs="Arial"/>
          <w:sz w:val="24"/>
          <w:szCs w:val="24"/>
        </w:rPr>
        <w:t>Any deviation from this SOP requires approval from PI.</w:t>
      </w:r>
    </w:p>
    <w:p w14:paraId="3C23535A" w14:textId="77777777" w:rsidR="00C12E4B" w:rsidRPr="00C3273F" w:rsidRDefault="00C12E4B" w:rsidP="008161C0">
      <w:pPr>
        <w:rPr>
          <w:rFonts w:ascii="Garamond" w:hAnsi="Garamond" w:cs="Arial"/>
          <w:b/>
          <w:sz w:val="24"/>
          <w:szCs w:val="24"/>
        </w:rPr>
      </w:pPr>
    </w:p>
    <w:p w14:paraId="32416675" w14:textId="22CA4BC3" w:rsidR="002C211A" w:rsidRPr="00C3273F" w:rsidRDefault="002C211A" w:rsidP="002C211A">
      <w:pPr>
        <w:rPr>
          <w:rFonts w:ascii="Garamond" w:hAnsi="Garamond" w:cs="Arial"/>
          <w:b/>
          <w:sz w:val="24"/>
          <w:szCs w:val="24"/>
        </w:rPr>
      </w:pPr>
      <w:r w:rsidRPr="00C3273F">
        <w:rPr>
          <w:rFonts w:ascii="Garamond" w:hAnsi="Garamond" w:cs="Arial"/>
          <w:b/>
          <w:sz w:val="24"/>
          <w:szCs w:val="24"/>
        </w:rPr>
        <w:t>Date:</w:t>
      </w:r>
      <w:r w:rsidRPr="00C3273F">
        <w:rPr>
          <w:rFonts w:ascii="Garamond" w:hAnsi="Garamond" w:cs="Arial"/>
          <w:b/>
          <w:sz w:val="24"/>
          <w:szCs w:val="24"/>
        </w:rPr>
        <w:tab/>
      </w:r>
      <w:sdt>
        <w:sdtPr>
          <w:rPr>
            <w:rStyle w:val="Style5"/>
            <w:rFonts w:ascii="Garamond" w:hAnsi="Garamond" w:cs="Arial"/>
            <w:sz w:val="24"/>
            <w:szCs w:val="24"/>
          </w:rPr>
          <w:id w:val="1058898157"/>
          <w:showingPlcHdr/>
          <w:date>
            <w:dateFormat w:val="M/d/yyyy"/>
            <w:lid w:val="en-US"/>
            <w:storeMappedDataAs w:val="dateTime"/>
            <w:calendar w:val="gregorian"/>
          </w:date>
        </w:sdtPr>
        <w:sdtEndPr>
          <w:rPr>
            <w:rStyle w:val="DefaultParagraphFont"/>
            <w:b/>
          </w:rPr>
        </w:sdtEndPr>
        <w:sdtContent>
          <w:r w:rsidRPr="00C3273F">
            <w:rPr>
              <w:rStyle w:val="PlaceholderText"/>
              <w:rFonts w:ascii="Garamond" w:hAnsi="Garamond" w:cs="Arial"/>
              <w:sz w:val="24"/>
              <w:szCs w:val="24"/>
            </w:rPr>
            <w:t>Click here to enter a date.</w:t>
          </w:r>
        </w:sdtContent>
      </w:sdt>
      <w:r w:rsidRPr="00C3273F">
        <w:rPr>
          <w:rFonts w:ascii="Garamond" w:hAnsi="Garamond" w:cs="Arial"/>
          <w:b/>
          <w:sz w:val="24"/>
          <w:szCs w:val="24"/>
        </w:rPr>
        <w:t xml:space="preserve">  </w:t>
      </w:r>
      <w:r w:rsidR="001E50BE" w:rsidRPr="00C3273F">
        <w:rPr>
          <w:rFonts w:ascii="Garamond" w:hAnsi="Garamond" w:cs="Arial"/>
          <w:b/>
          <w:sz w:val="24"/>
          <w:szCs w:val="24"/>
        </w:rPr>
        <w:t xml:space="preserve">     </w:t>
      </w:r>
      <w:r w:rsidRPr="00C3273F">
        <w:rPr>
          <w:rFonts w:ascii="Garamond" w:hAnsi="Garamond" w:cs="Arial"/>
          <w:b/>
          <w:sz w:val="24"/>
          <w:szCs w:val="24"/>
        </w:rPr>
        <w:t xml:space="preserve">P.I. or Supervisor: </w:t>
      </w:r>
      <w:sdt>
        <w:sdtPr>
          <w:rPr>
            <w:rStyle w:val="Style5"/>
            <w:rFonts w:ascii="Garamond" w:hAnsi="Garamond" w:cs="Arial"/>
            <w:sz w:val="24"/>
            <w:szCs w:val="24"/>
          </w:rPr>
          <w:id w:val="-1575042881"/>
          <w:text/>
        </w:sdtPr>
        <w:sdtEndPr>
          <w:rPr>
            <w:rStyle w:val="DefaultParagraphFont"/>
            <w:b/>
          </w:rPr>
        </w:sdtEndPr>
        <w:sdtContent>
          <w:r w:rsidR="00680AB3" w:rsidRPr="00C3273F">
            <w:rPr>
              <w:rStyle w:val="Style5"/>
              <w:rFonts w:ascii="Garamond" w:hAnsi="Garamond" w:cs="Arial"/>
              <w:sz w:val="24"/>
              <w:szCs w:val="24"/>
            </w:rPr>
            <w:t xml:space="preserve">Dr. </w:t>
          </w:r>
          <w:r w:rsidR="001632FC">
            <w:rPr>
              <w:rStyle w:val="Style5"/>
              <w:rFonts w:ascii="Garamond" w:hAnsi="Garamond" w:cs="Arial"/>
              <w:sz w:val="24"/>
              <w:szCs w:val="24"/>
            </w:rPr>
            <w:t>Seeta Sistla</w:t>
          </w:r>
        </w:sdtContent>
      </w:sdt>
    </w:p>
    <w:p w14:paraId="59DD3E94" w14:textId="5B627C83" w:rsidR="008161C0" w:rsidRPr="0057229C" w:rsidRDefault="00F830D6" w:rsidP="008161C0">
      <w:pPr>
        <w:rPr>
          <w:rFonts w:ascii="Arial" w:hAnsi="Arial" w:cs="Arial"/>
          <w:b/>
          <w:sz w:val="24"/>
          <w:szCs w:val="24"/>
          <w:u w:val="single"/>
        </w:rPr>
      </w:pPr>
      <w:r w:rsidRPr="00C3273F">
        <w:rPr>
          <w:rFonts w:ascii="Garamond" w:hAnsi="Garamond" w:cs="Arial"/>
          <w:b/>
          <w:sz w:val="24"/>
          <w:szCs w:val="24"/>
          <w:u w:val="single"/>
        </w:rPr>
        <w:br w:type="page"/>
      </w:r>
      <w:r w:rsidR="008161C0" w:rsidRPr="0057229C">
        <w:rPr>
          <w:rFonts w:ascii="Arial" w:hAnsi="Arial" w:cs="Arial"/>
          <w:b/>
          <w:sz w:val="24"/>
          <w:szCs w:val="24"/>
          <w:u w:val="single"/>
        </w:rPr>
        <w:lastRenderedPageBreak/>
        <w:t>Documentation of Training</w:t>
      </w:r>
      <w:r w:rsidR="008161C0" w:rsidRPr="0057229C">
        <w:rPr>
          <w:rFonts w:ascii="Arial" w:hAnsi="Arial" w:cs="Arial"/>
          <w:b/>
          <w:sz w:val="24"/>
          <w:szCs w:val="24"/>
        </w:rPr>
        <w:t xml:space="preserve"> </w:t>
      </w:r>
      <w:r w:rsidR="008161C0" w:rsidRPr="0057229C">
        <w:rPr>
          <w:rFonts w:ascii="Arial" w:hAnsi="Arial" w:cs="Arial"/>
          <w:color w:val="FF0000"/>
          <w:sz w:val="24"/>
          <w:szCs w:val="24"/>
        </w:rPr>
        <w:t>(signature of all users is required)</w:t>
      </w:r>
    </w:p>
    <w:p w14:paraId="17B6982C" w14:textId="77777777" w:rsidR="007935D2" w:rsidRPr="0057229C" w:rsidRDefault="007935D2" w:rsidP="00574E26">
      <w:pPr>
        <w:pStyle w:val="ListParagraph"/>
        <w:numPr>
          <w:ilvl w:val="0"/>
          <w:numId w:val="3"/>
        </w:numPr>
        <w:rPr>
          <w:rFonts w:ascii="Arial" w:eastAsiaTheme="minorHAnsi" w:hAnsi="Arial" w:cs="Arial"/>
          <w:sz w:val="24"/>
          <w:szCs w:val="24"/>
          <w:lang w:eastAsia="en-US"/>
        </w:rPr>
      </w:pPr>
      <w:r w:rsidRPr="0057229C">
        <w:rPr>
          <w:rFonts w:ascii="Arial" w:eastAsiaTheme="minorHAnsi" w:hAnsi="Arial" w:cs="Arial"/>
          <w:sz w:val="24"/>
          <w:szCs w:val="24"/>
          <w:lang w:eastAsia="en-US"/>
        </w:rPr>
        <w:t xml:space="preserve">The Principal Investigator must ensure that his/her laboratory personnel have attended appropriate laboratory safety training or refresher training within the last one year.  </w:t>
      </w:r>
    </w:p>
    <w:p w14:paraId="52F892BF" w14:textId="77777777" w:rsidR="00E711E8" w:rsidRPr="0057229C" w:rsidRDefault="00E711E8" w:rsidP="00574E26">
      <w:pPr>
        <w:pStyle w:val="NoSpacing"/>
        <w:numPr>
          <w:ilvl w:val="0"/>
          <w:numId w:val="3"/>
        </w:numPr>
        <w:rPr>
          <w:rFonts w:ascii="Arial" w:hAnsi="Arial" w:cs="Arial"/>
          <w:sz w:val="24"/>
          <w:szCs w:val="24"/>
        </w:rPr>
      </w:pPr>
      <w:r w:rsidRPr="0057229C">
        <w:rPr>
          <w:rFonts w:ascii="Arial" w:hAnsi="Arial" w:cs="Arial"/>
          <w:sz w:val="24"/>
          <w:szCs w:val="24"/>
        </w:rPr>
        <w:t xml:space="preserve">Training must be administered by PI or Lab Manager to all personnel in lab prior to start </w:t>
      </w:r>
    </w:p>
    <w:p w14:paraId="25227D29" w14:textId="77777777" w:rsidR="00E711E8" w:rsidRPr="0057229C" w:rsidRDefault="00E711E8" w:rsidP="00C12E4B">
      <w:pPr>
        <w:pStyle w:val="NoSpacing"/>
        <w:ind w:firstLine="720"/>
        <w:rPr>
          <w:rFonts w:ascii="Arial" w:eastAsia="MS Mincho" w:hAnsi="Arial" w:cs="Arial"/>
          <w:sz w:val="24"/>
          <w:szCs w:val="24"/>
          <w:lang w:eastAsia="ja-JP"/>
        </w:rPr>
      </w:pPr>
      <w:r w:rsidRPr="0057229C">
        <w:rPr>
          <w:rFonts w:ascii="Arial" w:eastAsia="MS Mincho" w:hAnsi="Arial" w:cs="Arial"/>
          <w:sz w:val="24"/>
          <w:szCs w:val="24"/>
          <w:lang w:eastAsia="ja-JP"/>
        </w:rPr>
        <w:t xml:space="preserve">of work with particularly hazardous substance or newly synthetic chemical listed in the </w:t>
      </w:r>
    </w:p>
    <w:p w14:paraId="37284438" w14:textId="77777777" w:rsidR="00E711E8" w:rsidRPr="0057229C" w:rsidRDefault="00E711E8" w:rsidP="00C12E4B">
      <w:pPr>
        <w:pStyle w:val="NoSpacing"/>
        <w:ind w:firstLine="720"/>
        <w:rPr>
          <w:rFonts w:ascii="Arial" w:eastAsia="MS Mincho" w:hAnsi="Arial" w:cs="Arial"/>
          <w:sz w:val="24"/>
          <w:szCs w:val="24"/>
          <w:lang w:eastAsia="ja-JP"/>
        </w:rPr>
      </w:pPr>
      <w:r w:rsidRPr="0057229C">
        <w:rPr>
          <w:rFonts w:ascii="Arial" w:eastAsia="MS Mincho" w:hAnsi="Arial" w:cs="Arial"/>
          <w:sz w:val="24"/>
          <w:szCs w:val="24"/>
          <w:lang w:eastAsia="ja-JP"/>
        </w:rPr>
        <w:t xml:space="preserve">SOP. </w:t>
      </w:r>
    </w:p>
    <w:p w14:paraId="1ECDE646" w14:textId="77777777" w:rsidR="00E711E8" w:rsidRPr="0057229C" w:rsidRDefault="00E711E8" w:rsidP="00E711E8">
      <w:pPr>
        <w:spacing w:after="0" w:line="240" w:lineRule="auto"/>
        <w:rPr>
          <w:rFonts w:ascii="Arial" w:eastAsia="MS Mincho" w:hAnsi="Arial" w:cs="Arial"/>
          <w:sz w:val="24"/>
          <w:szCs w:val="24"/>
          <w:lang w:eastAsia="ja-JP"/>
        </w:rPr>
      </w:pPr>
    </w:p>
    <w:p w14:paraId="5C07BB4F" w14:textId="77777777" w:rsidR="00E711E8" w:rsidRPr="0057229C" w:rsidRDefault="00E711E8" w:rsidP="00574E26">
      <w:pPr>
        <w:pStyle w:val="ListParagraph"/>
        <w:numPr>
          <w:ilvl w:val="0"/>
          <w:numId w:val="4"/>
        </w:numPr>
        <w:spacing w:after="0" w:line="240" w:lineRule="auto"/>
        <w:rPr>
          <w:rFonts w:ascii="Arial" w:hAnsi="Arial" w:cs="Arial"/>
          <w:sz w:val="24"/>
          <w:szCs w:val="24"/>
        </w:rPr>
      </w:pPr>
      <w:r w:rsidRPr="0057229C">
        <w:rPr>
          <w:rFonts w:ascii="Arial" w:hAnsi="Arial" w:cs="Arial"/>
          <w:sz w:val="24"/>
          <w:szCs w:val="24"/>
        </w:rPr>
        <w:t xml:space="preserve">Refresher training will need to be provided when there is a change to the work </w:t>
      </w:r>
    </w:p>
    <w:p w14:paraId="2FA9A229" w14:textId="77777777" w:rsidR="008161C0" w:rsidRPr="0057229C" w:rsidRDefault="00E711E8" w:rsidP="00C12E4B">
      <w:pPr>
        <w:spacing w:after="0" w:line="240" w:lineRule="auto"/>
        <w:ind w:firstLine="720"/>
        <w:rPr>
          <w:rFonts w:ascii="Arial" w:eastAsia="MS Mincho" w:hAnsi="Arial" w:cs="Arial"/>
          <w:sz w:val="24"/>
          <w:szCs w:val="24"/>
          <w:lang w:eastAsia="ja-JP"/>
        </w:rPr>
      </w:pPr>
      <w:r w:rsidRPr="0057229C">
        <w:rPr>
          <w:rFonts w:ascii="Arial" w:eastAsia="MS Mincho" w:hAnsi="Arial" w:cs="Arial"/>
          <w:sz w:val="24"/>
          <w:szCs w:val="24"/>
          <w:lang w:eastAsia="ja-JP"/>
        </w:rPr>
        <w:t>procedure, an accident occurs, or repeat non-compliance.</w:t>
      </w:r>
    </w:p>
    <w:p w14:paraId="4A622C66" w14:textId="77777777" w:rsidR="008161C0" w:rsidRPr="0057229C" w:rsidRDefault="008161C0" w:rsidP="008161C0">
      <w:pPr>
        <w:rPr>
          <w:rFonts w:ascii="Arial" w:hAnsi="Arial" w:cs="Arial"/>
          <w:sz w:val="24"/>
          <w:szCs w:val="24"/>
        </w:rPr>
      </w:pPr>
    </w:p>
    <w:p w14:paraId="334E2065" w14:textId="77777777" w:rsidR="008161C0" w:rsidRPr="0057229C" w:rsidRDefault="008161C0" w:rsidP="008161C0">
      <w:pPr>
        <w:rPr>
          <w:rFonts w:ascii="Arial" w:hAnsi="Arial" w:cs="Arial"/>
          <w:sz w:val="24"/>
          <w:szCs w:val="24"/>
        </w:rPr>
      </w:pPr>
      <w:r w:rsidRPr="0057229C">
        <w:rPr>
          <w:rFonts w:ascii="Arial" w:hAnsi="Arial" w:cs="Arial"/>
          <w:sz w:val="24"/>
          <w:szCs w:val="24"/>
        </w:rPr>
        <w:t>I have read and understand the content, requirements, and responsibilities of this SOP:</w:t>
      </w:r>
    </w:p>
    <w:tbl>
      <w:tblPr>
        <w:tblStyle w:val="TableGrid"/>
        <w:tblW w:w="0" w:type="auto"/>
        <w:tblLook w:val="04A0" w:firstRow="1" w:lastRow="0" w:firstColumn="1" w:lastColumn="0" w:noHBand="0" w:noVBand="1"/>
      </w:tblPr>
      <w:tblGrid>
        <w:gridCol w:w="3978"/>
        <w:gridCol w:w="3420"/>
        <w:gridCol w:w="2178"/>
      </w:tblGrid>
      <w:tr w:rsidR="008161C0" w:rsidRPr="0057229C" w14:paraId="3D3A7E09" w14:textId="77777777" w:rsidTr="00107C9C">
        <w:trPr>
          <w:trHeight w:val="576"/>
        </w:trPr>
        <w:tc>
          <w:tcPr>
            <w:tcW w:w="3978" w:type="dxa"/>
            <w:shd w:val="clear" w:color="auto" w:fill="F2F2F2" w:themeFill="background1" w:themeFillShade="F2"/>
          </w:tcPr>
          <w:p w14:paraId="573D8647" w14:textId="77777777" w:rsidR="008161C0" w:rsidRPr="0057229C" w:rsidRDefault="008161C0" w:rsidP="00107C9C">
            <w:pPr>
              <w:jc w:val="center"/>
              <w:rPr>
                <w:rFonts w:ascii="Arial" w:hAnsi="Arial" w:cs="Arial"/>
                <w:b/>
                <w:sz w:val="24"/>
                <w:szCs w:val="24"/>
              </w:rPr>
            </w:pPr>
            <w:r w:rsidRPr="0057229C">
              <w:rPr>
                <w:rFonts w:ascii="Arial" w:hAnsi="Arial" w:cs="Arial"/>
                <w:b/>
                <w:sz w:val="24"/>
                <w:szCs w:val="24"/>
              </w:rPr>
              <w:t>Name</w:t>
            </w:r>
          </w:p>
        </w:tc>
        <w:tc>
          <w:tcPr>
            <w:tcW w:w="3420" w:type="dxa"/>
            <w:shd w:val="clear" w:color="auto" w:fill="F2F2F2" w:themeFill="background1" w:themeFillShade="F2"/>
          </w:tcPr>
          <w:p w14:paraId="6E55257C" w14:textId="77777777" w:rsidR="008161C0" w:rsidRPr="0057229C" w:rsidRDefault="008161C0" w:rsidP="00107C9C">
            <w:pPr>
              <w:jc w:val="center"/>
              <w:rPr>
                <w:rFonts w:ascii="Arial" w:hAnsi="Arial" w:cs="Arial"/>
                <w:b/>
                <w:sz w:val="24"/>
                <w:szCs w:val="24"/>
              </w:rPr>
            </w:pPr>
            <w:r w:rsidRPr="0057229C">
              <w:rPr>
                <w:rFonts w:ascii="Arial" w:hAnsi="Arial" w:cs="Arial"/>
                <w:b/>
                <w:sz w:val="24"/>
                <w:szCs w:val="24"/>
              </w:rPr>
              <w:t>Signature</w:t>
            </w:r>
          </w:p>
        </w:tc>
        <w:tc>
          <w:tcPr>
            <w:tcW w:w="2178" w:type="dxa"/>
            <w:shd w:val="clear" w:color="auto" w:fill="F2F2F2" w:themeFill="background1" w:themeFillShade="F2"/>
          </w:tcPr>
          <w:p w14:paraId="538C0221" w14:textId="77777777" w:rsidR="008161C0" w:rsidRPr="0057229C" w:rsidRDefault="008161C0" w:rsidP="00107C9C">
            <w:pPr>
              <w:jc w:val="center"/>
              <w:rPr>
                <w:rFonts w:ascii="Arial" w:hAnsi="Arial" w:cs="Arial"/>
                <w:b/>
                <w:sz w:val="24"/>
                <w:szCs w:val="24"/>
              </w:rPr>
            </w:pPr>
            <w:r w:rsidRPr="0057229C">
              <w:rPr>
                <w:rFonts w:ascii="Arial" w:hAnsi="Arial" w:cs="Arial"/>
                <w:b/>
                <w:sz w:val="24"/>
                <w:szCs w:val="24"/>
              </w:rPr>
              <w:t>Date</w:t>
            </w:r>
          </w:p>
        </w:tc>
      </w:tr>
      <w:tr w:rsidR="008161C0" w:rsidRPr="0057229C" w14:paraId="7C1C5E66" w14:textId="77777777" w:rsidTr="00107C9C">
        <w:trPr>
          <w:trHeight w:val="576"/>
        </w:trPr>
        <w:sdt>
          <w:sdtPr>
            <w:rPr>
              <w:rFonts w:ascii="Arial" w:hAnsi="Arial" w:cs="Arial"/>
              <w:b/>
              <w:sz w:val="24"/>
              <w:szCs w:val="24"/>
            </w:rPr>
            <w:id w:val="-1671397496"/>
            <w:showingPlcHdr/>
          </w:sdtPr>
          <w:sdtEndPr/>
          <w:sdtContent>
            <w:tc>
              <w:tcPr>
                <w:tcW w:w="3978" w:type="dxa"/>
              </w:tcPr>
              <w:p w14:paraId="0801F524" w14:textId="77777777" w:rsidR="008161C0" w:rsidRPr="0057229C" w:rsidRDefault="008161C0" w:rsidP="00107C9C">
                <w:pPr>
                  <w:rPr>
                    <w:rFonts w:ascii="Arial" w:hAnsi="Arial" w:cs="Arial"/>
                    <w:b/>
                    <w:sz w:val="24"/>
                    <w:szCs w:val="24"/>
                  </w:rPr>
                </w:pPr>
                <w:r w:rsidRPr="0057229C">
                  <w:rPr>
                    <w:rStyle w:val="PlaceholderText"/>
                    <w:rFonts w:ascii="Arial" w:hAnsi="Arial" w:cs="Arial"/>
                    <w:sz w:val="24"/>
                    <w:szCs w:val="24"/>
                  </w:rPr>
                  <w:t>Click here to enter text.</w:t>
                </w:r>
              </w:p>
            </w:tc>
          </w:sdtContent>
        </w:sdt>
        <w:tc>
          <w:tcPr>
            <w:tcW w:w="3420" w:type="dxa"/>
          </w:tcPr>
          <w:p w14:paraId="4E261FB3" w14:textId="77777777" w:rsidR="008161C0" w:rsidRPr="0057229C" w:rsidRDefault="008161C0" w:rsidP="00107C9C">
            <w:pPr>
              <w:rPr>
                <w:rFonts w:ascii="Arial" w:hAnsi="Arial" w:cs="Arial"/>
                <w:b/>
                <w:sz w:val="24"/>
                <w:szCs w:val="24"/>
              </w:rPr>
            </w:pPr>
          </w:p>
        </w:tc>
        <w:sdt>
          <w:sdtPr>
            <w:rPr>
              <w:rFonts w:ascii="Arial" w:hAnsi="Arial" w:cs="Arial"/>
              <w:b/>
              <w:color w:val="808080"/>
              <w:sz w:val="24"/>
              <w:szCs w:val="24"/>
            </w:rPr>
            <w:id w:val="1943028036"/>
            <w:showingPlcHdr/>
            <w:date>
              <w:dateFormat w:val="M/d/yyyy"/>
              <w:lid w:val="en-US"/>
              <w:storeMappedDataAs w:val="dateTime"/>
              <w:calendar w:val="gregorian"/>
            </w:date>
          </w:sdtPr>
          <w:sdtEndPr/>
          <w:sdtContent>
            <w:tc>
              <w:tcPr>
                <w:tcW w:w="2178" w:type="dxa"/>
              </w:tcPr>
              <w:p w14:paraId="279AE3A8" w14:textId="77777777" w:rsidR="008161C0" w:rsidRPr="0057229C" w:rsidRDefault="008161C0" w:rsidP="00107C9C">
                <w:pPr>
                  <w:rPr>
                    <w:rFonts w:ascii="Arial" w:hAnsi="Arial" w:cs="Arial"/>
                    <w:b/>
                    <w:sz w:val="24"/>
                    <w:szCs w:val="24"/>
                  </w:rPr>
                </w:pPr>
                <w:r w:rsidRPr="0057229C">
                  <w:rPr>
                    <w:rStyle w:val="PlaceholderText"/>
                    <w:rFonts w:ascii="Arial" w:hAnsi="Arial" w:cs="Arial"/>
                    <w:sz w:val="24"/>
                    <w:szCs w:val="24"/>
                  </w:rPr>
                  <w:t>Click here to enter a date.</w:t>
                </w:r>
              </w:p>
            </w:tc>
          </w:sdtContent>
        </w:sdt>
      </w:tr>
      <w:tr w:rsidR="008161C0" w:rsidRPr="0057229C" w14:paraId="7A47478E" w14:textId="77777777" w:rsidTr="00107C9C">
        <w:trPr>
          <w:trHeight w:val="576"/>
        </w:trPr>
        <w:sdt>
          <w:sdtPr>
            <w:rPr>
              <w:rFonts w:ascii="Arial" w:hAnsi="Arial" w:cs="Arial"/>
              <w:b/>
              <w:color w:val="808080"/>
              <w:sz w:val="24"/>
              <w:szCs w:val="24"/>
            </w:rPr>
            <w:id w:val="-269240097"/>
            <w:showingPlcHdr/>
          </w:sdtPr>
          <w:sdtEndPr/>
          <w:sdtContent>
            <w:tc>
              <w:tcPr>
                <w:tcW w:w="3978" w:type="dxa"/>
              </w:tcPr>
              <w:p w14:paraId="675E5C00" w14:textId="77777777" w:rsidR="008161C0" w:rsidRPr="0057229C" w:rsidRDefault="008161C0" w:rsidP="00107C9C">
                <w:pPr>
                  <w:rPr>
                    <w:rFonts w:ascii="Arial" w:hAnsi="Arial" w:cs="Arial"/>
                    <w:b/>
                    <w:sz w:val="24"/>
                    <w:szCs w:val="24"/>
                  </w:rPr>
                </w:pPr>
                <w:r w:rsidRPr="0057229C">
                  <w:rPr>
                    <w:rStyle w:val="PlaceholderText"/>
                    <w:rFonts w:ascii="Arial" w:hAnsi="Arial" w:cs="Arial"/>
                    <w:sz w:val="24"/>
                    <w:szCs w:val="24"/>
                  </w:rPr>
                  <w:t>Click here to enter text.</w:t>
                </w:r>
              </w:p>
            </w:tc>
          </w:sdtContent>
        </w:sdt>
        <w:tc>
          <w:tcPr>
            <w:tcW w:w="3420" w:type="dxa"/>
          </w:tcPr>
          <w:p w14:paraId="29FC4A09" w14:textId="77777777" w:rsidR="008161C0" w:rsidRPr="0057229C" w:rsidRDefault="008161C0" w:rsidP="00107C9C">
            <w:pPr>
              <w:rPr>
                <w:rFonts w:ascii="Arial" w:hAnsi="Arial" w:cs="Arial"/>
                <w:b/>
                <w:sz w:val="24"/>
                <w:szCs w:val="24"/>
              </w:rPr>
            </w:pPr>
          </w:p>
        </w:tc>
        <w:sdt>
          <w:sdtPr>
            <w:rPr>
              <w:rFonts w:ascii="Arial" w:hAnsi="Arial" w:cs="Arial"/>
              <w:b/>
              <w:color w:val="808080"/>
              <w:sz w:val="24"/>
              <w:szCs w:val="24"/>
            </w:rPr>
            <w:id w:val="1290405484"/>
            <w:showingPlcHdr/>
            <w:date>
              <w:dateFormat w:val="M/d/yyyy"/>
              <w:lid w:val="en-US"/>
              <w:storeMappedDataAs w:val="dateTime"/>
              <w:calendar w:val="gregorian"/>
            </w:date>
          </w:sdtPr>
          <w:sdtEndPr/>
          <w:sdtContent>
            <w:tc>
              <w:tcPr>
                <w:tcW w:w="2178" w:type="dxa"/>
              </w:tcPr>
              <w:p w14:paraId="4EB11389" w14:textId="77777777" w:rsidR="008161C0" w:rsidRPr="0057229C" w:rsidRDefault="008161C0" w:rsidP="00107C9C">
                <w:pPr>
                  <w:rPr>
                    <w:rFonts w:ascii="Arial" w:hAnsi="Arial" w:cs="Arial"/>
                    <w:b/>
                    <w:sz w:val="24"/>
                    <w:szCs w:val="24"/>
                  </w:rPr>
                </w:pPr>
                <w:r w:rsidRPr="0057229C">
                  <w:rPr>
                    <w:rStyle w:val="PlaceholderText"/>
                    <w:rFonts w:ascii="Arial" w:hAnsi="Arial" w:cs="Arial"/>
                    <w:sz w:val="24"/>
                    <w:szCs w:val="24"/>
                  </w:rPr>
                  <w:t>Click here to enter a date.</w:t>
                </w:r>
              </w:p>
            </w:tc>
          </w:sdtContent>
        </w:sdt>
      </w:tr>
      <w:tr w:rsidR="008161C0" w:rsidRPr="0057229C" w14:paraId="477192E4" w14:textId="77777777" w:rsidTr="00107C9C">
        <w:trPr>
          <w:trHeight w:val="576"/>
        </w:trPr>
        <w:sdt>
          <w:sdtPr>
            <w:rPr>
              <w:rFonts w:ascii="Arial" w:hAnsi="Arial" w:cs="Arial"/>
              <w:b/>
              <w:color w:val="808080"/>
              <w:sz w:val="24"/>
              <w:szCs w:val="24"/>
            </w:rPr>
            <w:id w:val="-1645963392"/>
            <w:showingPlcHdr/>
          </w:sdtPr>
          <w:sdtEndPr/>
          <w:sdtContent>
            <w:tc>
              <w:tcPr>
                <w:tcW w:w="3978" w:type="dxa"/>
              </w:tcPr>
              <w:p w14:paraId="1B911C28" w14:textId="77777777" w:rsidR="008161C0" w:rsidRPr="0057229C" w:rsidRDefault="008161C0" w:rsidP="00107C9C">
                <w:pPr>
                  <w:rPr>
                    <w:rFonts w:ascii="Arial" w:hAnsi="Arial" w:cs="Arial"/>
                    <w:b/>
                    <w:sz w:val="24"/>
                    <w:szCs w:val="24"/>
                  </w:rPr>
                </w:pPr>
                <w:r w:rsidRPr="0057229C">
                  <w:rPr>
                    <w:rStyle w:val="PlaceholderText"/>
                    <w:rFonts w:ascii="Arial" w:hAnsi="Arial" w:cs="Arial"/>
                    <w:sz w:val="24"/>
                    <w:szCs w:val="24"/>
                  </w:rPr>
                  <w:t>Click here to enter text.</w:t>
                </w:r>
              </w:p>
            </w:tc>
          </w:sdtContent>
        </w:sdt>
        <w:tc>
          <w:tcPr>
            <w:tcW w:w="3420" w:type="dxa"/>
          </w:tcPr>
          <w:p w14:paraId="28F1F0E4" w14:textId="77777777" w:rsidR="008161C0" w:rsidRPr="0057229C" w:rsidRDefault="008161C0" w:rsidP="00107C9C">
            <w:pPr>
              <w:rPr>
                <w:rFonts w:ascii="Arial" w:hAnsi="Arial" w:cs="Arial"/>
                <w:b/>
                <w:sz w:val="24"/>
                <w:szCs w:val="24"/>
              </w:rPr>
            </w:pPr>
          </w:p>
        </w:tc>
        <w:sdt>
          <w:sdtPr>
            <w:rPr>
              <w:rFonts w:ascii="Arial" w:hAnsi="Arial" w:cs="Arial"/>
              <w:b/>
              <w:color w:val="808080"/>
              <w:sz w:val="24"/>
              <w:szCs w:val="24"/>
            </w:rPr>
            <w:id w:val="-222286688"/>
            <w:showingPlcHdr/>
            <w:date>
              <w:dateFormat w:val="M/d/yyyy"/>
              <w:lid w:val="en-US"/>
              <w:storeMappedDataAs w:val="dateTime"/>
              <w:calendar w:val="gregorian"/>
            </w:date>
          </w:sdtPr>
          <w:sdtEndPr/>
          <w:sdtContent>
            <w:tc>
              <w:tcPr>
                <w:tcW w:w="2178" w:type="dxa"/>
              </w:tcPr>
              <w:p w14:paraId="64B323CE" w14:textId="77777777" w:rsidR="008161C0" w:rsidRPr="0057229C" w:rsidRDefault="008161C0" w:rsidP="00107C9C">
                <w:pPr>
                  <w:rPr>
                    <w:rFonts w:ascii="Arial" w:hAnsi="Arial" w:cs="Arial"/>
                    <w:b/>
                    <w:sz w:val="24"/>
                    <w:szCs w:val="24"/>
                  </w:rPr>
                </w:pPr>
                <w:r w:rsidRPr="0057229C">
                  <w:rPr>
                    <w:rStyle w:val="PlaceholderText"/>
                    <w:rFonts w:ascii="Arial" w:hAnsi="Arial" w:cs="Arial"/>
                    <w:sz w:val="24"/>
                    <w:szCs w:val="24"/>
                  </w:rPr>
                  <w:t>Click here to enter a date.</w:t>
                </w:r>
              </w:p>
            </w:tc>
          </w:sdtContent>
        </w:sdt>
      </w:tr>
      <w:tr w:rsidR="008161C0" w:rsidRPr="0057229C" w14:paraId="474D5D3C" w14:textId="77777777" w:rsidTr="00107C9C">
        <w:trPr>
          <w:trHeight w:val="576"/>
        </w:trPr>
        <w:sdt>
          <w:sdtPr>
            <w:rPr>
              <w:rFonts w:ascii="Arial" w:hAnsi="Arial" w:cs="Arial"/>
              <w:b/>
              <w:color w:val="808080"/>
              <w:sz w:val="24"/>
              <w:szCs w:val="24"/>
            </w:rPr>
            <w:id w:val="292406988"/>
            <w:showingPlcHdr/>
          </w:sdtPr>
          <w:sdtEndPr/>
          <w:sdtContent>
            <w:tc>
              <w:tcPr>
                <w:tcW w:w="3978" w:type="dxa"/>
              </w:tcPr>
              <w:p w14:paraId="6B1D14BC" w14:textId="77777777" w:rsidR="008161C0" w:rsidRPr="0057229C" w:rsidRDefault="008161C0" w:rsidP="00107C9C">
                <w:pPr>
                  <w:rPr>
                    <w:rFonts w:ascii="Arial" w:hAnsi="Arial" w:cs="Arial"/>
                    <w:b/>
                    <w:sz w:val="24"/>
                    <w:szCs w:val="24"/>
                  </w:rPr>
                </w:pPr>
                <w:r w:rsidRPr="0057229C">
                  <w:rPr>
                    <w:rStyle w:val="PlaceholderText"/>
                    <w:rFonts w:ascii="Arial" w:hAnsi="Arial" w:cs="Arial"/>
                    <w:sz w:val="24"/>
                    <w:szCs w:val="24"/>
                  </w:rPr>
                  <w:t>Click here to enter text.</w:t>
                </w:r>
              </w:p>
            </w:tc>
          </w:sdtContent>
        </w:sdt>
        <w:tc>
          <w:tcPr>
            <w:tcW w:w="3420" w:type="dxa"/>
          </w:tcPr>
          <w:p w14:paraId="55B15D51" w14:textId="77777777" w:rsidR="008161C0" w:rsidRPr="0057229C" w:rsidRDefault="008161C0" w:rsidP="00107C9C">
            <w:pPr>
              <w:rPr>
                <w:rFonts w:ascii="Arial" w:hAnsi="Arial" w:cs="Arial"/>
                <w:b/>
                <w:sz w:val="24"/>
                <w:szCs w:val="24"/>
              </w:rPr>
            </w:pPr>
          </w:p>
        </w:tc>
        <w:sdt>
          <w:sdtPr>
            <w:rPr>
              <w:rFonts w:ascii="Arial" w:hAnsi="Arial" w:cs="Arial"/>
              <w:b/>
              <w:color w:val="808080"/>
              <w:sz w:val="24"/>
              <w:szCs w:val="24"/>
            </w:rPr>
            <w:id w:val="-1131779353"/>
            <w:showingPlcHdr/>
            <w:date>
              <w:dateFormat w:val="M/d/yyyy"/>
              <w:lid w:val="en-US"/>
              <w:storeMappedDataAs w:val="dateTime"/>
              <w:calendar w:val="gregorian"/>
            </w:date>
          </w:sdtPr>
          <w:sdtEndPr/>
          <w:sdtContent>
            <w:tc>
              <w:tcPr>
                <w:tcW w:w="2178" w:type="dxa"/>
              </w:tcPr>
              <w:p w14:paraId="1055D15C" w14:textId="77777777" w:rsidR="008161C0" w:rsidRPr="0057229C" w:rsidRDefault="008161C0" w:rsidP="00107C9C">
                <w:pPr>
                  <w:rPr>
                    <w:rFonts w:ascii="Arial" w:hAnsi="Arial" w:cs="Arial"/>
                    <w:b/>
                    <w:sz w:val="24"/>
                    <w:szCs w:val="24"/>
                  </w:rPr>
                </w:pPr>
                <w:r w:rsidRPr="0057229C">
                  <w:rPr>
                    <w:rStyle w:val="PlaceholderText"/>
                    <w:rFonts w:ascii="Arial" w:hAnsi="Arial" w:cs="Arial"/>
                    <w:sz w:val="24"/>
                    <w:szCs w:val="24"/>
                  </w:rPr>
                  <w:t>Click here to enter a date.</w:t>
                </w:r>
              </w:p>
            </w:tc>
          </w:sdtContent>
        </w:sdt>
      </w:tr>
      <w:tr w:rsidR="00C12E4B" w:rsidRPr="0057229C" w14:paraId="5BB5201C" w14:textId="77777777" w:rsidTr="00C12E4B">
        <w:trPr>
          <w:trHeight w:val="576"/>
        </w:trPr>
        <w:sdt>
          <w:sdtPr>
            <w:rPr>
              <w:rFonts w:ascii="Arial" w:hAnsi="Arial" w:cs="Arial"/>
              <w:b/>
              <w:color w:val="808080"/>
              <w:sz w:val="24"/>
              <w:szCs w:val="24"/>
            </w:rPr>
            <w:id w:val="-1223746926"/>
            <w:showingPlcHdr/>
          </w:sdtPr>
          <w:sdtEndPr/>
          <w:sdtContent>
            <w:tc>
              <w:tcPr>
                <w:tcW w:w="3978" w:type="dxa"/>
              </w:tcPr>
              <w:p w14:paraId="7DFEA414" w14:textId="77777777" w:rsidR="00C12E4B" w:rsidRPr="0057229C" w:rsidRDefault="00C12E4B" w:rsidP="00107C9C">
                <w:pPr>
                  <w:rPr>
                    <w:rFonts w:ascii="Arial" w:hAnsi="Arial" w:cs="Arial"/>
                    <w:b/>
                    <w:sz w:val="24"/>
                    <w:szCs w:val="24"/>
                  </w:rPr>
                </w:pPr>
                <w:r w:rsidRPr="0057229C">
                  <w:rPr>
                    <w:rStyle w:val="PlaceholderText"/>
                    <w:rFonts w:ascii="Arial" w:hAnsi="Arial" w:cs="Arial"/>
                    <w:sz w:val="24"/>
                    <w:szCs w:val="24"/>
                  </w:rPr>
                  <w:t>Click here to enter text.</w:t>
                </w:r>
              </w:p>
            </w:tc>
          </w:sdtContent>
        </w:sdt>
        <w:tc>
          <w:tcPr>
            <w:tcW w:w="3420" w:type="dxa"/>
          </w:tcPr>
          <w:p w14:paraId="2CE998F0" w14:textId="77777777" w:rsidR="00C12E4B" w:rsidRPr="0057229C" w:rsidRDefault="00C12E4B" w:rsidP="00107C9C">
            <w:pPr>
              <w:rPr>
                <w:rFonts w:ascii="Arial" w:hAnsi="Arial" w:cs="Arial"/>
                <w:b/>
                <w:sz w:val="24"/>
                <w:szCs w:val="24"/>
              </w:rPr>
            </w:pPr>
          </w:p>
        </w:tc>
        <w:sdt>
          <w:sdtPr>
            <w:rPr>
              <w:rFonts w:ascii="Arial" w:hAnsi="Arial" w:cs="Arial"/>
              <w:b/>
              <w:color w:val="808080"/>
              <w:sz w:val="24"/>
              <w:szCs w:val="24"/>
            </w:rPr>
            <w:id w:val="-1644268042"/>
            <w:showingPlcHdr/>
            <w:date>
              <w:dateFormat w:val="M/d/yyyy"/>
              <w:lid w:val="en-US"/>
              <w:storeMappedDataAs w:val="dateTime"/>
              <w:calendar w:val="gregorian"/>
            </w:date>
          </w:sdtPr>
          <w:sdtEndPr/>
          <w:sdtContent>
            <w:tc>
              <w:tcPr>
                <w:tcW w:w="2178" w:type="dxa"/>
              </w:tcPr>
              <w:p w14:paraId="189D0AD4" w14:textId="77777777" w:rsidR="00C12E4B" w:rsidRPr="0057229C" w:rsidRDefault="00C12E4B" w:rsidP="00107C9C">
                <w:pPr>
                  <w:rPr>
                    <w:rFonts w:ascii="Arial" w:hAnsi="Arial" w:cs="Arial"/>
                    <w:b/>
                    <w:sz w:val="24"/>
                    <w:szCs w:val="24"/>
                  </w:rPr>
                </w:pPr>
                <w:r w:rsidRPr="0057229C">
                  <w:rPr>
                    <w:rStyle w:val="PlaceholderText"/>
                    <w:rFonts w:ascii="Arial" w:hAnsi="Arial" w:cs="Arial"/>
                    <w:sz w:val="24"/>
                    <w:szCs w:val="24"/>
                  </w:rPr>
                  <w:t>Click here to enter a date.</w:t>
                </w:r>
              </w:p>
            </w:tc>
          </w:sdtContent>
        </w:sdt>
      </w:tr>
      <w:tr w:rsidR="00C12E4B" w:rsidRPr="0057229C" w14:paraId="2CB6BA3E" w14:textId="77777777" w:rsidTr="00C12E4B">
        <w:trPr>
          <w:trHeight w:val="576"/>
        </w:trPr>
        <w:sdt>
          <w:sdtPr>
            <w:rPr>
              <w:rFonts w:ascii="Arial" w:hAnsi="Arial" w:cs="Arial"/>
              <w:b/>
              <w:color w:val="808080"/>
              <w:sz w:val="24"/>
              <w:szCs w:val="24"/>
            </w:rPr>
            <w:id w:val="-1400815364"/>
            <w:showingPlcHdr/>
          </w:sdtPr>
          <w:sdtEndPr/>
          <w:sdtContent>
            <w:tc>
              <w:tcPr>
                <w:tcW w:w="3978" w:type="dxa"/>
              </w:tcPr>
              <w:p w14:paraId="4E9DBBBF" w14:textId="77777777" w:rsidR="00C12E4B" w:rsidRPr="0057229C" w:rsidRDefault="00C12E4B" w:rsidP="00107C9C">
                <w:pPr>
                  <w:rPr>
                    <w:rFonts w:ascii="Arial" w:hAnsi="Arial" w:cs="Arial"/>
                    <w:b/>
                    <w:sz w:val="24"/>
                    <w:szCs w:val="24"/>
                  </w:rPr>
                </w:pPr>
                <w:r w:rsidRPr="0057229C">
                  <w:rPr>
                    <w:rStyle w:val="PlaceholderText"/>
                    <w:rFonts w:ascii="Arial" w:hAnsi="Arial" w:cs="Arial"/>
                    <w:sz w:val="24"/>
                    <w:szCs w:val="24"/>
                  </w:rPr>
                  <w:t>Click here to enter text.</w:t>
                </w:r>
              </w:p>
            </w:tc>
          </w:sdtContent>
        </w:sdt>
        <w:tc>
          <w:tcPr>
            <w:tcW w:w="3420" w:type="dxa"/>
          </w:tcPr>
          <w:p w14:paraId="1438659B" w14:textId="77777777" w:rsidR="00C12E4B" w:rsidRPr="0057229C" w:rsidRDefault="00C12E4B" w:rsidP="00107C9C">
            <w:pPr>
              <w:rPr>
                <w:rFonts w:ascii="Arial" w:hAnsi="Arial" w:cs="Arial"/>
                <w:b/>
                <w:sz w:val="24"/>
                <w:szCs w:val="24"/>
              </w:rPr>
            </w:pPr>
          </w:p>
        </w:tc>
        <w:sdt>
          <w:sdtPr>
            <w:rPr>
              <w:rFonts w:ascii="Arial" w:hAnsi="Arial" w:cs="Arial"/>
              <w:b/>
              <w:color w:val="808080"/>
              <w:sz w:val="24"/>
              <w:szCs w:val="24"/>
            </w:rPr>
            <w:id w:val="1331497569"/>
            <w:showingPlcHdr/>
            <w:date>
              <w:dateFormat w:val="M/d/yyyy"/>
              <w:lid w:val="en-US"/>
              <w:storeMappedDataAs w:val="dateTime"/>
              <w:calendar w:val="gregorian"/>
            </w:date>
          </w:sdtPr>
          <w:sdtEndPr/>
          <w:sdtContent>
            <w:tc>
              <w:tcPr>
                <w:tcW w:w="2178" w:type="dxa"/>
              </w:tcPr>
              <w:p w14:paraId="529EAF45" w14:textId="77777777" w:rsidR="00C12E4B" w:rsidRPr="0057229C" w:rsidRDefault="00C12E4B" w:rsidP="00107C9C">
                <w:pPr>
                  <w:rPr>
                    <w:rFonts w:ascii="Arial" w:hAnsi="Arial" w:cs="Arial"/>
                    <w:b/>
                    <w:sz w:val="24"/>
                    <w:szCs w:val="24"/>
                  </w:rPr>
                </w:pPr>
                <w:r w:rsidRPr="0057229C">
                  <w:rPr>
                    <w:rStyle w:val="PlaceholderText"/>
                    <w:rFonts w:ascii="Arial" w:hAnsi="Arial" w:cs="Arial"/>
                    <w:sz w:val="24"/>
                    <w:szCs w:val="24"/>
                  </w:rPr>
                  <w:t>Click here to enter a date.</w:t>
                </w:r>
              </w:p>
            </w:tc>
          </w:sdtContent>
        </w:sdt>
      </w:tr>
      <w:tr w:rsidR="00C12E4B" w:rsidRPr="0057229C" w14:paraId="04501082" w14:textId="77777777" w:rsidTr="00C12E4B">
        <w:trPr>
          <w:trHeight w:val="576"/>
        </w:trPr>
        <w:sdt>
          <w:sdtPr>
            <w:rPr>
              <w:rFonts w:ascii="Arial" w:hAnsi="Arial" w:cs="Arial"/>
              <w:b/>
              <w:color w:val="808080"/>
              <w:sz w:val="24"/>
              <w:szCs w:val="24"/>
            </w:rPr>
            <w:id w:val="132918500"/>
            <w:showingPlcHdr/>
          </w:sdtPr>
          <w:sdtEndPr/>
          <w:sdtContent>
            <w:tc>
              <w:tcPr>
                <w:tcW w:w="3978" w:type="dxa"/>
              </w:tcPr>
              <w:p w14:paraId="79139DA2" w14:textId="77777777" w:rsidR="00C12E4B" w:rsidRPr="0057229C" w:rsidRDefault="00C12E4B" w:rsidP="00107C9C">
                <w:pPr>
                  <w:rPr>
                    <w:rFonts w:ascii="Arial" w:hAnsi="Arial" w:cs="Arial"/>
                    <w:b/>
                    <w:sz w:val="24"/>
                    <w:szCs w:val="24"/>
                  </w:rPr>
                </w:pPr>
                <w:r w:rsidRPr="0057229C">
                  <w:rPr>
                    <w:rStyle w:val="PlaceholderText"/>
                    <w:rFonts w:ascii="Arial" w:hAnsi="Arial" w:cs="Arial"/>
                    <w:sz w:val="24"/>
                    <w:szCs w:val="24"/>
                  </w:rPr>
                  <w:t>Click here to enter text.</w:t>
                </w:r>
              </w:p>
            </w:tc>
          </w:sdtContent>
        </w:sdt>
        <w:tc>
          <w:tcPr>
            <w:tcW w:w="3420" w:type="dxa"/>
          </w:tcPr>
          <w:p w14:paraId="00934A24" w14:textId="77777777" w:rsidR="00C12E4B" w:rsidRPr="0057229C" w:rsidRDefault="00C12E4B" w:rsidP="00107C9C">
            <w:pPr>
              <w:rPr>
                <w:rFonts w:ascii="Arial" w:hAnsi="Arial" w:cs="Arial"/>
                <w:b/>
                <w:sz w:val="24"/>
                <w:szCs w:val="24"/>
              </w:rPr>
            </w:pPr>
          </w:p>
        </w:tc>
        <w:sdt>
          <w:sdtPr>
            <w:rPr>
              <w:rFonts w:ascii="Arial" w:hAnsi="Arial" w:cs="Arial"/>
              <w:b/>
              <w:color w:val="808080"/>
              <w:sz w:val="24"/>
              <w:szCs w:val="24"/>
            </w:rPr>
            <w:id w:val="1827552797"/>
            <w:showingPlcHdr/>
            <w:date>
              <w:dateFormat w:val="M/d/yyyy"/>
              <w:lid w:val="en-US"/>
              <w:storeMappedDataAs w:val="dateTime"/>
              <w:calendar w:val="gregorian"/>
            </w:date>
          </w:sdtPr>
          <w:sdtEndPr/>
          <w:sdtContent>
            <w:tc>
              <w:tcPr>
                <w:tcW w:w="2178" w:type="dxa"/>
              </w:tcPr>
              <w:p w14:paraId="2D8FE4FA" w14:textId="77777777" w:rsidR="00C12E4B" w:rsidRPr="0057229C" w:rsidRDefault="00C12E4B" w:rsidP="00107C9C">
                <w:pPr>
                  <w:rPr>
                    <w:rFonts w:ascii="Arial" w:hAnsi="Arial" w:cs="Arial"/>
                    <w:b/>
                    <w:sz w:val="24"/>
                    <w:szCs w:val="24"/>
                  </w:rPr>
                </w:pPr>
                <w:r w:rsidRPr="0057229C">
                  <w:rPr>
                    <w:rStyle w:val="PlaceholderText"/>
                    <w:rFonts w:ascii="Arial" w:hAnsi="Arial" w:cs="Arial"/>
                    <w:sz w:val="24"/>
                    <w:szCs w:val="24"/>
                  </w:rPr>
                  <w:t>Click here to enter a date.</w:t>
                </w:r>
              </w:p>
            </w:tc>
          </w:sdtContent>
        </w:sdt>
      </w:tr>
      <w:tr w:rsidR="00C12E4B" w:rsidRPr="0057229C" w14:paraId="69620488" w14:textId="77777777" w:rsidTr="00C12E4B">
        <w:trPr>
          <w:trHeight w:val="576"/>
        </w:trPr>
        <w:sdt>
          <w:sdtPr>
            <w:rPr>
              <w:rFonts w:ascii="Arial" w:hAnsi="Arial" w:cs="Arial"/>
              <w:b/>
              <w:color w:val="808080"/>
              <w:sz w:val="24"/>
              <w:szCs w:val="24"/>
            </w:rPr>
            <w:id w:val="854303380"/>
            <w:showingPlcHdr/>
          </w:sdtPr>
          <w:sdtEndPr/>
          <w:sdtContent>
            <w:tc>
              <w:tcPr>
                <w:tcW w:w="3978" w:type="dxa"/>
              </w:tcPr>
              <w:p w14:paraId="0E96075C" w14:textId="77777777" w:rsidR="00C12E4B" w:rsidRPr="0057229C" w:rsidRDefault="00C12E4B" w:rsidP="00107C9C">
                <w:pPr>
                  <w:rPr>
                    <w:rFonts w:ascii="Arial" w:hAnsi="Arial" w:cs="Arial"/>
                    <w:b/>
                    <w:sz w:val="24"/>
                    <w:szCs w:val="24"/>
                  </w:rPr>
                </w:pPr>
                <w:r w:rsidRPr="0057229C">
                  <w:rPr>
                    <w:rStyle w:val="PlaceholderText"/>
                    <w:rFonts w:ascii="Arial" w:hAnsi="Arial" w:cs="Arial"/>
                    <w:sz w:val="24"/>
                    <w:szCs w:val="24"/>
                  </w:rPr>
                  <w:t>Click here to enter text.</w:t>
                </w:r>
              </w:p>
            </w:tc>
          </w:sdtContent>
        </w:sdt>
        <w:tc>
          <w:tcPr>
            <w:tcW w:w="3420" w:type="dxa"/>
          </w:tcPr>
          <w:p w14:paraId="2CA51220" w14:textId="77777777" w:rsidR="00C12E4B" w:rsidRPr="0057229C" w:rsidRDefault="00C12E4B" w:rsidP="00107C9C">
            <w:pPr>
              <w:rPr>
                <w:rFonts w:ascii="Arial" w:hAnsi="Arial" w:cs="Arial"/>
                <w:b/>
                <w:sz w:val="24"/>
                <w:szCs w:val="24"/>
              </w:rPr>
            </w:pPr>
          </w:p>
        </w:tc>
        <w:sdt>
          <w:sdtPr>
            <w:rPr>
              <w:rFonts w:ascii="Arial" w:hAnsi="Arial" w:cs="Arial"/>
              <w:b/>
              <w:color w:val="808080"/>
              <w:sz w:val="24"/>
              <w:szCs w:val="24"/>
            </w:rPr>
            <w:id w:val="1720325227"/>
            <w:showingPlcHdr/>
            <w:date>
              <w:dateFormat w:val="M/d/yyyy"/>
              <w:lid w:val="en-US"/>
              <w:storeMappedDataAs w:val="dateTime"/>
              <w:calendar w:val="gregorian"/>
            </w:date>
          </w:sdtPr>
          <w:sdtEndPr/>
          <w:sdtContent>
            <w:tc>
              <w:tcPr>
                <w:tcW w:w="2178" w:type="dxa"/>
              </w:tcPr>
              <w:p w14:paraId="53B53293" w14:textId="77777777" w:rsidR="00C12E4B" w:rsidRPr="0057229C" w:rsidRDefault="00C12E4B" w:rsidP="00107C9C">
                <w:pPr>
                  <w:rPr>
                    <w:rFonts w:ascii="Arial" w:hAnsi="Arial" w:cs="Arial"/>
                    <w:b/>
                    <w:sz w:val="24"/>
                    <w:szCs w:val="24"/>
                  </w:rPr>
                </w:pPr>
                <w:r w:rsidRPr="0057229C">
                  <w:rPr>
                    <w:rStyle w:val="PlaceholderText"/>
                    <w:rFonts w:ascii="Arial" w:hAnsi="Arial" w:cs="Arial"/>
                    <w:sz w:val="24"/>
                    <w:szCs w:val="24"/>
                  </w:rPr>
                  <w:t>Click here to enter a date.</w:t>
                </w:r>
              </w:p>
            </w:tc>
          </w:sdtContent>
        </w:sdt>
      </w:tr>
      <w:tr w:rsidR="00C12E4B" w:rsidRPr="0057229C" w14:paraId="5FC6DA8F" w14:textId="77777777" w:rsidTr="00C12E4B">
        <w:trPr>
          <w:trHeight w:val="576"/>
        </w:trPr>
        <w:sdt>
          <w:sdtPr>
            <w:rPr>
              <w:rFonts w:ascii="Arial" w:hAnsi="Arial" w:cs="Arial"/>
              <w:b/>
              <w:color w:val="808080"/>
              <w:sz w:val="24"/>
              <w:szCs w:val="24"/>
            </w:rPr>
            <w:id w:val="-1856570412"/>
            <w:showingPlcHdr/>
          </w:sdtPr>
          <w:sdtEndPr/>
          <w:sdtContent>
            <w:tc>
              <w:tcPr>
                <w:tcW w:w="3978" w:type="dxa"/>
              </w:tcPr>
              <w:p w14:paraId="7054D6BB" w14:textId="77777777" w:rsidR="00C12E4B" w:rsidRPr="0057229C" w:rsidRDefault="00C12E4B" w:rsidP="00107C9C">
                <w:pPr>
                  <w:rPr>
                    <w:rFonts w:ascii="Arial" w:hAnsi="Arial" w:cs="Arial"/>
                    <w:b/>
                    <w:sz w:val="24"/>
                    <w:szCs w:val="24"/>
                  </w:rPr>
                </w:pPr>
                <w:r w:rsidRPr="0057229C">
                  <w:rPr>
                    <w:rStyle w:val="PlaceholderText"/>
                    <w:rFonts w:ascii="Arial" w:hAnsi="Arial" w:cs="Arial"/>
                    <w:sz w:val="24"/>
                    <w:szCs w:val="24"/>
                  </w:rPr>
                  <w:t>Click here to enter text.</w:t>
                </w:r>
              </w:p>
            </w:tc>
          </w:sdtContent>
        </w:sdt>
        <w:tc>
          <w:tcPr>
            <w:tcW w:w="3420" w:type="dxa"/>
          </w:tcPr>
          <w:p w14:paraId="01BEB168" w14:textId="77777777" w:rsidR="00C12E4B" w:rsidRPr="0057229C" w:rsidRDefault="00C12E4B" w:rsidP="00107C9C">
            <w:pPr>
              <w:rPr>
                <w:rFonts w:ascii="Arial" w:hAnsi="Arial" w:cs="Arial"/>
                <w:b/>
                <w:sz w:val="24"/>
                <w:szCs w:val="24"/>
              </w:rPr>
            </w:pPr>
          </w:p>
        </w:tc>
        <w:sdt>
          <w:sdtPr>
            <w:rPr>
              <w:rFonts w:ascii="Arial" w:hAnsi="Arial" w:cs="Arial"/>
              <w:b/>
              <w:color w:val="808080"/>
              <w:sz w:val="24"/>
              <w:szCs w:val="24"/>
            </w:rPr>
            <w:id w:val="1726403864"/>
            <w:showingPlcHdr/>
            <w:date>
              <w:dateFormat w:val="M/d/yyyy"/>
              <w:lid w:val="en-US"/>
              <w:storeMappedDataAs w:val="dateTime"/>
              <w:calendar w:val="gregorian"/>
            </w:date>
          </w:sdtPr>
          <w:sdtEndPr/>
          <w:sdtContent>
            <w:tc>
              <w:tcPr>
                <w:tcW w:w="2178" w:type="dxa"/>
              </w:tcPr>
              <w:p w14:paraId="0BA8A4CC" w14:textId="77777777" w:rsidR="00C12E4B" w:rsidRPr="0057229C" w:rsidRDefault="00C12E4B" w:rsidP="00107C9C">
                <w:pPr>
                  <w:rPr>
                    <w:rFonts w:ascii="Arial" w:hAnsi="Arial" w:cs="Arial"/>
                    <w:b/>
                    <w:sz w:val="24"/>
                    <w:szCs w:val="24"/>
                  </w:rPr>
                </w:pPr>
                <w:r w:rsidRPr="0057229C">
                  <w:rPr>
                    <w:rStyle w:val="PlaceholderText"/>
                    <w:rFonts w:ascii="Arial" w:hAnsi="Arial" w:cs="Arial"/>
                    <w:sz w:val="24"/>
                    <w:szCs w:val="24"/>
                  </w:rPr>
                  <w:t>Click here to enter a date.</w:t>
                </w:r>
              </w:p>
            </w:tc>
          </w:sdtContent>
        </w:sdt>
      </w:tr>
      <w:tr w:rsidR="00C12E4B" w:rsidRPr="0057229C" w14:paraId="31E27879" w14:textId="77777777" w:rsidTr="00C12E4B">
        <w:trPr>
          <w:trHeight w:val="576"/>
        </w:trPr>
        <w:sdt>
          <w:sdtPr>
            <w:rPr>
              <w:rFonts w:ascii="Arial" w:hAnsi="Arial" w:cs="Arial"/>
              <w:b/>
              <w:color w:val="808080"/>
              <w:sz w:val="24"/>
              <w:szCs w:val="24"/>
            </w:rPr>
            <w:id w:val="1667284723"/>
            <w:showingPlcHdr/>
          </w:sdtPr>
          <w:sdtEndPr/>
          <w:sdtContent>
            <w:tc>
              <w:tcPr>
                <w:tcW w:w="3978" w:type="dxa"/>
              </w:tcPr>
              <w:p w14:paraId="6ABB9679" w14:textId="77777777" w:rsidR="00C12E4B" w:rsidRPr="0057229C" w:rsidRDefault="00C12E4B" w:rsidP="00107C9C">
                <w:pPr>
                  <w:rPr>
                    <w:rFonts w:ascii="Arial" w:hAnsi="Arial" w:cs="Arial"/>
                    <w:b/>
                    <w:sz w:val="24"/>
                    <w:szCs w:val="24"/>
                  </w:rPr>
                </w:pPr>
                <w:r w:rsidRPr="0057229C">
                  <w:rPr>
                    <w:rStyle w:val="PlaceholderText"/>
                    <w:rFonts w:ascii="Arial" w:hAnsi="Arial" w:cs="Arial"/>
                    <w:sz w:val="24"/>
                    <w:szCs w:val="24"/>
                  </w:rPr>
                  <w:t>Click here to enter text.</w:t>
                </w:r>
              </w:p>
            </w:tc>
          </w:sdtContent>
        </w:sdt>
        <w:tc>
          <w:tcPr>
            <w:tcW w:w="3420" w:type="dxa"/>
          </w:tcPr>
          <w:p w14:paraId="39889E83" w14:textId="77777777" w:rsidR="00C12E4B" w:rsidRPr="0057229C" w:rsidRDefault="00C12E4B" w:rsidP="00107C9C">
            <w:pPr>
              <w:rPr>
                <w:rFonts w:ascii="Arial" w:hAnsi="Arial" w:cs="Arial"/>
                <w:b/>
                <w:sz w:val="24"/>
                <w:szCs w:val="24"/>
              </w:rPr>
            </w:pPr>
          </w:p>
        </w:tc>
        <w:sdt>
          <w:sdtPr>
            <w:rPr>
              <w:rFonts w:ascii="Arial" w:hAnsi="Arial" w:cs="Arial"/>
              <w:b/>
              <w:color w:val="808080"/>
              <w:sz w:val="24"/>
              <w:szCs w:val="24"/>
            </w:rPr>
            <w:id w:val="-424958222"/>
            <w:showingPlcHdr/>
            <w:date>
              <w:dateFormat w:val="M/d/yyyy"/>
              <w:lid w:val="en-US"/>
              <w:storeMappedDataAs w:val="dateTime"/>
              <w:calendar w:val="gregorian"/>
            </w:date>
          </w:sdtPr>
          <w:sdtEndPr/>
          <w:sdtContent>
            <w:tc>
              <w:tcPr>
                <w:tcW w:w="2178" w:type="dxa"/>
              </w:tcPr>
              <w:p w14:paraId="4935D969" w14:textId="77777777" w:rsidR="00C12E4B" w:rsidRPr="0057229C" w:rsidRDefault="00C12E4B" w:rsidP="00107C9C">
                <w:pPr>
                  <w:rPr>
                    <w:rFonts w:ascii="Arial" w:hAnsi="Arial" w:cs="Arial"/>
                    <w:b/>
                    <w:sz w:val="24"/>
                    <w:szCs w:val="24"/>
                  </w:rPr>
                </w:pPr>
                <w:r w:rsidRPr="0057229C">
                  <w:rPr>
                    <w:rStyle w:val="PlaceholderText"/>
                    <w:rFonts w:ascii="Arial" w:hAnsi="Arial" w:cs="Arial"/>
                    <w:sz w:val="24"/>
                    <w:szCs w:val="24"/>
                  </w:rPr>
                  <w:t>Click here to enter a date.</w:t>
                </w:r>
              </w:p>
            </w:tc>
          </w:sdtContent>
        </w:sdt>
      </w:tr>
      <w:tr w:rsidR="00C12E4B" w:rsidRPr="0057229C" w14:paraId="19D078DB" w14:textId="77777777" w:rsidTr="00C12E4B">
        <w:trPr>
          <w:trHeight w:val="576"/>
        </w:trPr>
        <w:sdt>
          <w:sdtPr>
            <w:rPr>
              <w:rFonts w:ascii="Arial" w:hAnsi="Arial" w:cs="Arial"/>
              <w:b/>
              <w:color w:val="808080"/>
              <w:sz w:val="24"/>
              <w:szCs w:val="24"/>
            </w:rPr>
            <w:id w:val="53668710"/>
            <w:showingPlcHdr/>
          </w:sdtPr>
          <w:sdtEndPr/>
          <w:sdtContent>
            <w:tc>
              <w:tcPr>
                <w:tcW w:w="3978" w:type="dxa"/>
              </w:tcPr>
              <w:p w14:paraId="58347FF0" w14:textId="77777777" w:rsidR="00C12E4B" w:rsidRPr="0057229C" w:rsidRDefault="00C12E4B" w:rsidP="00107C9C">
                <w:pPr>
                  <w:rPr>
                    <w:rFonts w:ascii="Arial" w:hAnsi="Arial" w:cs="Arial"/>
                    <w:b/>
                    <w:sz w:val="24"/>
                    <w:szCs w:val="24"/>
                  </w:rPr>
                </w:pPr>
                <w:r w:rsidRPr="0057229C">
                  <w:rPr>
                    <w:rStyle w:val="PlaceholderText"/>
                    <w:rFonts w:ascii="Arial" w:hAnsi="Arial" w:cs="Arial"/>
                    <w:sz w:val="24"/>
                    <w:szCs w:val="24"/>
                  </w:rPr>
                  <w:t>Click here to enter text.</w:t>
                </w:r>
              </w:p>
            </w:tc>
          </w:sdtContent>
        </w:sdt>
        <w:tc>
          <w:tcPr>
            <w:tcW w:w="3420" w:type="dxa"/>
          </w:tcPr>
          <w:p w14:paraId="711D0D0D" w14:textId="77777777" w:rsidR="00C12E4B" w:rsidRPr="0057229C" w:rsidRDefault="00C12E4B" w:rsidP="00107C9C">
            <w:pPr>
              <w:rPr>
                <w:rFonts w:ascii="Arial" w:hAnsi="Arial" w:cs="Arial"/>
                <w:b/>
                <w:sz w:val="24"/>
                <w:szCs w:val="24"/>
              </w:rPr>
            </w:pPr>
          </w:p>
        </w:tc>
        <w:sdt>
          <w:sdtPr>
            <w:rPr>
              <w:rFonts w:ascii="Arial" w:hAnsi="Arial" w:cs="Arial"/>
              <w:b/>
              <w:color w:val="808080"/>
              <w:sz w:val="24"/>
              <w:szCs w:val="24"/>
            </w:rPr>
            <w:id w:val="44193159"/>
            <w:showingPlcHdr/>
            <w:date>
              <w:dateFormat w:val="M/d/yyyy"/>
              <w:lid w:val="en-US"/>
              <w:storeMappedDataAs w:val="dateTime"/>
              <w:calendar w:val="gregorian"/>
            </w:date>
          </w:sdtPr>
          <w:sdtEndPr/>
          <w:sdtContent>
            <w:tc>
              <w:tcPr>
                <w:tcW w:w="2178" w:type="dxa"/>
              </w:tcPr>
              <w:p w14:paraId="028A9706" w14:textId="77777777" w:rsidR="00C12E4B" w:rsidRPr="0057229C" w:rsidRDefault="00C12E4B" w:rsidP="00107C9C">
                <w:pPr>
                  <w:rPr>
                    <w:rFonts w:ascii="Arial" w:hAnsi="Arial" w:cs="Arial"/>
                    <w:b/>
                    <w:sz w:val="24"/>
                    <w:szCs w:val="24"/>
                  </w:rPr>
                </w:pPr>
                <w:r w:rsidRPr="0057229C">
                  <w:rPr>
                    <w:rStyle w:val="PlaceholderText"/>
                    <w:rFonts w:ascii="Arial" w:hAnsi="Arial" w:cs="Arial"/>
                    <w:sz w:val="24"/>
                    <w:szCs w:val="24"/>
                  </w:rPr>
                  <w:t>Click here to enter a date.</w:t>
                </w:r>
              </w:p>
            </w:tc>
          </w:sdtContent>
        </w:sdt>
      </w:tr>
      <w:tr w:rsidR="00C12E4B" w:rsidRPr="0057229C" w14:paraId="6D133D06" w14:textId="77777777" w:rsidTr="00C12E4B">
        <w:trPr>
          <w:trHeight w:val="576"/>
        </w:trPr>
        <w:sdt>
          <w:sdtPr>
            <w:rPr>
              <w:rFonts w:ascii="Arial" w:hAnsi="Arial" w:cs="Arial"/>
              <w:b/>
              <w:color w:val="808080"/>
              <w:sz w:val="24"/>
              <w:szCs w:val="24"/>
            </w:rPr>
            <w:id w:val="2083102562"/>
            <w:showingPlcHdr/>
          </w:sdtPr>
          <w:sdtEndPr/>
          <w:sdtContent>
            <w:tc>
              <w:tcPr>
                <w:tcW w:w="3978" w:type="dxa"/>
              </w:tcPr>
              <w:p w14:paraId="6DB91B76" w14:textId="77777777" w:rsidR="00C12E4B" w:rsidRPr="0057229C" w:rsidRDefault="00C12E4B" w:rsidP="00107C9C">
                <w:pPr>
                  <w:rPr>
                    <w:rFonts w:ascii="Arial" w:hAnsi="Arial" w:cs="Arial"/>
                    <w:b/>
                    <w:sz w:val="24"/>
                    <w:szCs w:val="24"/>
                  </w:rPr>
                </w:pPr>
                <w:r w:rsidRPr="0057229C">
                  <w:rPr>
                    <w:rStyle w:val="PlaceholderText"/>
                    <w:rFonts w:ascii="Arial" w:hAnsi="Arial" w:cs="Arial"/>
                    <w:sz w:val="24"/>
                    <w:szCs w:val="24"/>
                  </w:rPr>
                  <w:t>Click here to enter text.</w:t>
                </w:r>
              </w:p>
            </w:tc>
          </w:sdtContent>
        </w:sdt>
        <w:tc>
          <w:tcPr>
            <w:tcW w:w="3420" w:type="dxa"/>
          </w:tcPr>
          <w:p w14:paraId="715F6DA8" w14:textId="77777777" w:rsidR="00C12E4B" w:rsidRPr="0057229C" w:rsidRDefault="00C12E4B" w:rsidP="00107C9C">
            <w:pPr>
              <w:rPr>
                <w:rFonts w:ascii="Arial" w:hAnsi="Arial" w:cs="Arial"/>
                <w:b/>
                <w:sz w:val="24"/>
                <w:szCs w:val="24"/>
              </w:rPr>
            </w:pPr>
          </w:p>
        </w:tc>
        <w:sdt>
          <w:sdtPr>
            <w:rPr>
              <w:rFonts w:ascii="Arial" w:hAnsi="Arial" w:cs="Arial"/>
              <w:b/>
              <w:color w:val="808080"/>
              <w:sz w:val="24"/>
              <w:szCs w:val="24"/>
            </w:rPr>
            <w:id w:val="-999271473"/>
            <w:showingPlcHdr/>
            <w:date>
              <w:dateFormat w:val="M/d/yyyy"/>
              <w:lid w:val="en-US"/>
              <w:storeMappedDataAs w:val="dateTime"/>
              <w:calendar w:val="gregorian"/>
            </w:date>
          </w:sdtPr>
          <w:sdtEndPr/>
          <w:sdtContent>
            <w:tc>
              <w:tcPr>
                <w:tcW w:w="2178" w:type="dxa"/>
              </w:tcPr>
              <w:p w14:paraId="74FEC688" w14:textId="77777777" w:rsidR="00C12E4B" w:rsidRPr="0057229C" w:rsidRDefault="00C12E4B" w:rsidP="00107C9C">
                <w:pPr>
                  <w:rPr>
                    <w:rFonts w:ascii="Arial" w:hAnsi="Arial" w:cs="Arial"/>
                    <w:b/>
                    <w:sz w:val="24"/>
                    <w:szCs w:val="24"/>
                  </w:rPr>
                </w:pPr>
                <w:r w:rsidRPr="0057229C">
                  <w:rPr>
                    <w:rStyle w:val="PlaceholderText"/>
                    <w:rFonts w:ascii="Arial" w:hAnsi="Arial" w:cs="Arial"/>
                    <w:sz w:val="24"/>
                    <w:szCs w:val="24"/>
                  </w:rPr>
                  <w:t>Click here to enter a date.</w:t>
                </w:r>
              </w:p>
            </w:tc>
          </w:sdtContent>
        </w:sdt>
      </w:tr>
      <w:tr w:rsidR="00C12E4B" w:rsidRPr="0057229C" w14:paraId="596227A3" w14:textId="77777777" w:rsidTr="00C12E4B">
        <w:trPr>
          <w:trHeight w:val="576"/>
        </w:trPr>
        <w:sdt>
          <w:sdtPr>
            <w:rPr>
              <w:rFonts w:ascii="Arial" w:hAnsi="Arial" w:cs="Arial"/>
              <w:b/>
              <w:color w:val="808080"/>
              <w:sz w:val="24"/>
              <w:szCs w:val="24"/>
            </w:rPr>
            <w:id w:val="1921677978"/>
            <w:showingPlcHdr/>
          </w:sdtPr>
          <w:sdtEndPr/>
          <w:sdtContent>
            <w:tc>
              <w:tcPr>
                <w:tcW w:w="3978" w:type="dxa"/>
              </w:tcPr>
              <w:p w14:paraId="1619057F" w14:textId="77777777" w:rsidR="00C12E4B" w:rsidRPr="0057229C" w:rsidRDefault="00C12E4B" w:rsidP="00107C9C">
                <w:pPr>
                  <w:rPr>
                    <w:rFonts w:ascii="Arial" w:hAnsi="Arial" w:cs="Arial"/>
                    <w:b/>
                    <w:sz w:val="24"/>
                    <w:szCs w:val="24"/>
                  </w:rPr>
                </w:pPr>
                <w:r w:rsidRPr="0057229C">
                  <w:rPr>
                    <w:rStyle w:val="PlaceholderText"/>
                    <w:rFonts w:ascii="Arial" w:hAnsi="Arial" w:cs="Arial"/>
                    <w:sz w:val="24"/>
                    <w:szCs w:val="24"/>
                  </w:rPr>
                  <w:t>Click here to enter text.</w:t>
                </w:r>
              </w:p>
            </w:tc>
          </w:sdtContent>
        </w:sdt>
        <w:tc>
          <w:tcPr>
            <w:tcW w:w="3420" w:type="dxa"/>
          </w:tcPr>
          <w:p w14:paraId="58F4856B" w14:textId="77777777" w:rsidR="00C12E4B" w:rsidRPr="0057229C" w:rsidRDefault="00C12E4B" w:rsidP="00107C9C">
            <w:pPr>
              <w:rPr>
                <w:rFonts w:ascii="Arial" w:hAnsi="Arial" w:cs="Arial"/>
                <w:b/>
                <w:sz w:val="24"/>
                <w:szCs w:val="24"/>
              </w:rPr>
            </w:pPr>
          </w:p>
        </w:tc>
        <w:sdt>
          <w:sdtPr>
            <w:rPr>
              <w:rFonts w:ascii="Arial" w:hAnsi="Arial" w:cs="Arial"/>
              <w:b/>
              <w:color w:val="808080"/>
              <w:sz w:val="24"/>
              <w:szCs w:val="24"/>
            </w:rPr>
            <w:id w:val="-1022467029"/>
            <w:showingPlcHdr/>
            <w:date>
              <w:dateFormat w:val="M/d/yyyy"/>
              <w:lid w:val="en-US"/>
              <w:storeMappedDataAs w:val="dateTime"/>
              <w:calendar w:val="gregorian"/>
            </w:date>
          </w:sdtPr>
          <w:sdtEndPr/>
          <w:sdtContent>
            <w:tc>
              <w:tcPr>
                <w:tcW w:w="2178" w:type="dxa"/>
              </w:tcPr>
              <w:p w14:paraId="37AF4120" w14:textId="77777777" w:rsidR="00C12E4B" w:rsidRPr="0057229C" w:rsidRDefault="00C12E4B" w:rsidP="00107C9C">
                <w:pPr>
                  <w:rPr>
                    <w:rFonts w:ascii="Arial" w:hAnsi="Arial" w:cs="Arial"/>
                    <w:b/>
                    <w:sz w:val="24"/>
                    <w:szCs w:val="24"/>
                  </w:rPr>
                </w:pPr>
                <w:r w:rsidRPr="0057229C">
                  <w:rPr>
                    <w:rStyle w:val="PlaceholderText"/>
                    <w:rFonts w:ascii="Arial" w:hAnsi="Arial" w:cs="Arial"/>
                    <w:sz w:val="24"/>
                    <w:szCs w:val="24"/>
                  </w:rPr>
                  <w:t>Click here to enter a date.</w:t>
                </w:r>
              </w:p>
            </w:tc>
          </w:sdtContent>
        </w:sdt>
      </w:tr>
      <w:tr w:rsidR="00C12E4B" w:rsidRPr="0057229C" w14:paraId="0FBD44C1" w14:textId="77777777" w:rsidTr="00C12E4B">
        <w:trPr>
          <w:trHeight w:val="576"/>
        </w:trPr>
        <w:sdt>
          <w:sdtPr>
            <w:rPr>
              <w:rFonts w:ascii="Arial" w:hAnsi="Arial" w:cs="Arial"/>
              <w:b/>
              <w:color w:val="808080"/>
              <w:sz w:val="24"/>
              <w:szCs w:val="24"/>
            </w:rPr>
            <w:id w:val="506103390"/>
            <w:showingPlcHdr/>
          </w:sdtPr>
          <w:sdtEndPr/>
          <w:sdtContent>
            <w:tc>
              <w:tcPr>
                <w:tcW w:w="3978" w:type="dxa"/>
              </w:tcPr>
              <w:p w14:paraId="25978F34" w14:textId="77777777" w:rsidR="00C12E4B" w:rsidRPr="0057229C" w:rsidRDefault="00C12E4B" w:rsidP="00107C9C">
                <w:pPr>
                  <w:rPr>
                    <w:rFonts w:ascii="Arial" w:hAnsi="Arial" w:cs="Arial"/>
                    <w:b/>
                    <w:sz w:val="24"/>
                    <w:szCs w:val="24"/>
                  </w:rPr>
                </w:pPr>
                <w:r w:rsidRPr="0057229C">
                  <w:rPr>
                    <w:rStyle w:val="PlaceholderText"/>
                    <w:rFonts w:ascii="Arial" w:hAnsi="Arial" w:cs="Arial"/>
                    <w:sz w:val="24"/>
                    <w:szCs w:val="24"/>
                  </w:rPr>
                  <w:t>Click here to enter text.</w:t>
                </w:r>
              </w:p>
            </w:tc>
          </w:sdtContent>
        </w:sdt>
        <w:tc>
          <w:tcPr>
            <w:tcW w:w="3420" w:type="dxa"/>
          </w:tcPr>
          <w:p w14:paraId="425D8273" w14:textId="77777777" w:rsidR="00C12E4B" w:rsidRPr="0057229C" w:rsidRDefault="00C12E4B" w:rsidP="00107C9C">
            <w:pPr>
              <w:rPr>
                <w:rFonts w:ascii="Arial" w:hAnsi="Arial" w:cs="Arial"/>
                <w:b/>
                <w:sz w:val="24"/>
                <w:szCs w:val="24"/>
              </w:rPr>
            </w:pPr>
          </w:p>
        </w:tc>
        <w:sdt>
          <w:sdtPr>
            <w:rPr>
              <w:rFonts w:ascii="Arial" w:hAnsi="Arial" w:cs="Arial"/>
              <w:b/>
              <w:color w:val="808080"/>
              <w:sz w:val="24"/>
              <w:szCs w:val="24"/>
            </w:rPr>
            <w:id w:val="855929397"/>
            <w:showingPlcHdr/>
            <w:date>
              <w:dateFormat w:val="M/d/yyyy"/>
              <w:lid w:val="en-US"/>
              <w:storeMappedDataAs w:val="dateTime"/>
              <w:calendar w:val="gregorian"/>
            </w:date>
          </w:sdtPr>
          <w:sdtEndPr/>
          <w:sdtContent>
            <w:tc>
              <w:tcPr>
                <w:tcW w:w="2178" w:type="dxa"/>
              </w:tcPr>
              <w:p w14:paraId="18625756" w14:textId="77777777" w:rsidR="00C12E4B" w:rsidRPr="0057229C" w:rsidRDefault="00C12E4B" w:rsidP="00107C9C">
                <w:pPr>
                  <w:rPr>
                    <w:rFonts w:ascii="Arial" w:hAnsi="Arial" w:cs="Arial"/>
                    <w:b/>
                    <w:sz w:val="24"/>
                    <w:szCs w:val="24"/>
                  </w:rPr>
                </w:pPr>
                <w:r w:rsidRPr="0057229C">
                  <w:rPr>
                    <w:rStyle w:val="PlaceholderText"/>
                    <w:rFonts w:ascii="Arial" w:hAnsi="Arial" w:cs="Arial"/>
                    <w:sz w:val="24"/>
                    <w:szCs w:val="24"/>
                  </w:rPr>
                  <w:t>Click here to enter a date.</w:t>
                </w:r>
              </w:p>
            </w:tc>
          </w:sdtContent>
        </w:sdt>
      </w:tr>
    </w:tbl>
    <w:p w14:paraId="42281757" w14:textId="30990367" w:rsidR="00107C9C" w:rsidRPr="0057229C" w:rsidRDefault="00873152" w:rsidP="00873152">
      <w:pPr>
        <w:jc w:val="center"/>
        <w:rPr>
          <w:rFonts w:ascii="Arial" w:hAnsi="Arial" w:cs="Arial"/>
          <w:b/>
          <w:sz w:val="32"/>
          <w:szCs w:val="32"/>
        </w:rPr>
      </w:pPr>
      <w:bookmarkStart w:id="4" w:name="_Hlk109123933"/>
      <w:r w:rsidRPr="0057229C">
        <w:rPr>
          <w:rFonts w:ascii="Arial" w:hAnsi="Arial" w:cs="Arial"/>
          <w:b/>
          <w:sz w:val="32"/>
          <w:szCs w:val="32"/>
        </w:rPr>
        <w:lastRenderedPageBreak/>
        <w:t>Appendix</w:t>
      </w:r>
    </w:p>
    <w:p w14:paraId="48D702E0" w14:textId="6B4E5BAF" w:rsidR="005127A4" w:rsidRPr="0057229C" w:rsidRDefault="0057229C" w:rsidP="007328E6">
      <w:pPr>
        <w:rPr>
          <w:rFonts w:ascii="Arial" w:hAnsi="Arial" w:cs="Arial"/>
          <w:sz w:val="24"/>
          <w:szCs w:val="24"/>
        </w:rPr>
      </w:pPr>
      <w:bookmarkStart w:id="5" w:name="_Hlk57719551"/>
      <w:r>
        <w:rPr>
          <w:rFonts w:ascii="Arial" w:hAnsi="Arial" w:cs="Arial"/>
          <w:sz w:val="24"/>
          <w:szCs w:val="24"/>
        </w:rPr>
        <w:t>Empty 96-well plate plan:</w:t>
      </w:r>
    </w:p>
    <w:bookmarkEnd w:id="4"/>
    <w:p w14:paraId="19C0C896" w14:textId="29F04DBD" w:rsidR="00E47EF0" w:rsidRPr="0057229C" w:rsidRDefault="00E47EF0" w:rsidP="007328E6">
      <w:pPr>
        <w:rPr>
          <w:rFonts w:ascii="Arial" w:hAnsi="Arial" w:cs="Arial"/>
          <w:sz w:val="24"/>
          <w:szCs w:val="24"/>
        </w:rPr>
      </w:pPr>
      <w:r w:rsidRPr="0057229C">
        <w:rPr>
          <w:rFonts w:ascii="Arial" w:hAnsi="Arial" w:cs="Arial"/>
          <w:noProof/>
        </w:rPr>
        <w:drawing>
          <wp:inline distT="0" distB="0" distL="0" distR="0" wp14:anchorId="02E31AB7" wp14:editId="03CF7E5F">
            <wp:extent cx="5815013" cy="390497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8791" cy="3934373"/>
                    </a:xfrm>
                    <a:prstGeom prst="rect">
                      <a:avLst/>
                    </a:prstGeom>
                    <a:noFill/>
                    <a:ln>
                      <a:noFill/>
                    </a:ln>
                  </pic:spPr>
                </pic:pic>
              </a:graphicData>
            </a:graphic>
          </wp:inline>
        </w:drawing>
      </w:r>
      <w:bookmarkEnd w:id="5"/>
    </w:p>
    <w:sectPr w:rsidR="00E47EF0" w:rsidRPr="0057229C" w:rsidSect="007935D2">
      <w:headerReference w:type="default" r:id="rId23"/>
      <w:footerReference w:type="default" r:id="rId2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56093" w14:textId="77777777" w:rsidR="00BA6C35" w:rsidRDefault="00BA6C35" w:rsidP="009500ED">
      <w:pPr>
        <w:spacing w:after="0" w:line="240" w:lineRule="auto"/>
      </w:pPr>
      <w:r>
        <w:separator/>
      </w:r>
    </w:p>
  </w:endnote>
  <w:endnote w:type="continuationSeparator" w:id="0">
    <w:p w14:paraId="4E8C3B35" w14:textId="77777777" w:rsidR="00BA6C35" w:rsidRDefault="00BA6C35" w:rsidP="00950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BoldMT">
    <w:charset w:val="00"/>
    <w:family w:val="swiss"/>
    <w:pitch w:val="default"/>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C4E74" w14:textId="77777777" w:rsidR="00CD5388" w:rsidRDefault="00CD5388">
    <w:pPr>
      <w:pStyle w:val="Footer"/>
    </w:pPr>
    <w:r>
      <w:ptab w:relativeTo="margin" w:alignment="center" w:leader="none"/>
    </w:r>
    <w:r>
      <w:t>California Polytechnic University, San Luis Obispo, CA</w:t>
    </w:r>
    <w:r>
      <w:ptab w:relativeTo="margin" w:alignment="right" w:leader="none"/>
    </w:r>
    <w:r w:rsidRPr="0062558A">
      <w:fldChar w:fldCharType="begin"/>
    </w:r>
    <w:r w:rsidRPr="0062558A">
      <w:instrText xml:space="preserve"> PAGE   \* MERGEFORMAT </w:instrText>
    </w:r>
    <w:r w:rsidRPr="0062558A">
      <w:fldChar w:fldCharType="separate"/>
    </w:r>
    <w:r>
      <w:rPr>
        <w:noProof/>
      </w:rPr>
      <w:t>1</w:t>
    </w:r>
    <w:r w:rsidRPr="0062558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AD991" w14:textId="77777777" w:rsidR="00BA6C35" w:rsidRDefault="00BA6C35" w:rsidP="009500ED">
      <w:pPr>
        <w:spacing w:after="0" w:line="240" w:lineRule="auto"/>
      </w:pPr>
      <w:r>
        <w:separator/>
      </w:r>
    </w:p>
  </w:footnote>
  <w:footnote w:type="continuationSeparator" w:id="0">
    <w:p w14:paraId="5CAB65B9" w14:textId="77777777" w:rsidR="00BA6C35" w:rsidRDefault="00BA6C35" w:rsidP="00950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49DD6E0" w14:paraId="275AED03" w14:textId="77777777" w:rsidTr="649DD6E0">
      <w:tc>
        <w:tcPr>
          <w:tcW w:w="3360" w:type="dxa"/>
        </w:tcPr>
        <w:p w14:paraId="235B63E5" w14:textId="7C73F20C" w:rsidR="649DD6E0" w:rsidRDefault="649DD6E0" w:rsidP="649DD6E0">
          <w:pPr>
            <w:pStyle w:val="Header"/>
            <w:ind w:left="-115"/>
          </w:pPr>
        </w:p>
      </w:tc>
      <w:tc>
        <w:tcPr>
          <w:tcW w:w="3360" w:type="dxa"/>
        </w:tcPr>
        <w:p w14:paraId="476F2601" w14:textId="44790A32" w:rsidR="649DD6E0" w:rsidRDefault="649DD6E0" w:rsidP="649DD6E0">
          <w:pPr>
            <w:pStyle w:val="Header"/>
            <w:jc w:val="center"/>
          </w:pPr>
        </w:p>
      </w:tc>
      <w:tc>
        <w:tcPr>
          <w:tcW w:w="3360" w:type="dxa"/>
        </w:tcPr>
        <w:p w14:paraId="2F7AAAE4" w14:textId="54354108" w:rsidR="649DD6E0" w:rsidRDefault="649DD6E0" w:rsidP="649DD6E0">
          <w:pPr>
            <w:pStyle w:val="Header"/>
            <w:ind w:right="-115"/>
            <w:jc w:val="right"/>
          </w:pPr>
        </w:p>
      </w:tc>
    </w:tr>
  </w:tbl>
  <w:p w14:paraId="4708F051" w14:textId="5BE8A815" w:rsidR="649DD6E0" w:rsidRDefault="649DD6E0" w:rsidP="649DD6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252"/>
    <w:multiLevelType w:val="hybridMultilevel"/>
    <w:tmpl w:val="A21E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76CDB"/>
    <w:multiLevelType w:val="hybridMultilevel"/>
    <w:tmpl w:val="39585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76A881A">
      <w:start w:val="6"/>
      <w:numFmt w:val="bullet"/>
      <w:lvlText w:val="-"/>
      <w:lvlJc w:val="left"/>
      <w:pPr>
        <w:ind w:left="2160" w:hanging="360"/>
      </w:pPr>
      <w:rPr>
        <w:rFonts w:ascii="Arial" w:eastAsia="MS Mincho"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F58C1"/>
    <w:multiLevelType w:val="hybridMultilevel"/>
    <w:tmpl w:val="B6067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E0F12"/>
    <w:multiLevelType w:val="hybridMultilevel"/>
    <w:tmpl w:val="C81EDAF2"/>
    <w:lvl w:ilvl="0" w:tplc="B0983E48">
      <w:start w:val="1"/>
      <w:numFmt w:val="decimal"/>
      <w:lvlText w:val="%1."/>
      <w:lvlJc w:val="left"/>
      <w:pPr>
        <w:ind w:left="72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84F56"/>
    <w:multiLevelType w:val="hybridMultilevel"/>
    <w:tmpl w:val="AE465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5403F"/>
    <w:multiLevelType w:val="hybridMultilevel"/>
    <w:tmpl w:val="D464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F4F02"/>
    <w:multiLevelType w:val="hybridMultilevel"/>
    <w:tmpl w:val="CAFCA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034C8"/>
    <w:multiLevelType w:val="hybridMultilevel"/>
    <w:tmpl w:val="C1E04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30379"/>
    <w:multiLevelType w:val="hybridMultilevel"/>
    <w:tmpl w:val="D6E6C2E4"/>
    <w:lvl w:ilvl="0" w:tplc="04090001">
      <w:start w:val="1"/>
      <w:numFmt w:val="bullet"/>
      <w:lvlText w:val=""/>
      <w:lvlJc w:val="left"/>
      <w:pPr>
        <w:ind w:left="793" w:hanging="360"/>
      </w:pPr>
      <w:rPr>
        <w:rFonts w:ascii="Symbol" w:hAnsi="Symbol" w:hint="default"/>
      </w:rPr>
    </w:lvl>
    <w:lvl w:ilvl="1" w:tplc="04090003">
      <w:start w:val="1"/>
      <w:numFmt w:val="bullet"/>
      <w:lvlText w:val="o"/>
      <w:lvlJc w:val="left"/>
      <w:pPr>
        <w:ind w:left="1513" w:hanging="360"/>
      </w:pPr>
      <w:rPr>
        <w:rFonts w:ascii="Courier New" w:hAnsi="Courier New" w:cs="Courier New" w:hint="default"/>
      </w:rPr>
    </w:lvl>
    <w:lvl w:ilvl="2" w:tplc="04090005">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9" w15:restartNumberingAfterBreak="0">
    <w:nsid w:val="27854816"/>
    <w:multiLevelType w:val="hybridMultilevel"/>
    <w:tmpl w:val="6B283E3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F450BD"/>
    <w:multiLevelType w:val="hybridMultilevel"/>
    <w:tmpl w:val="8B26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03BA8"/>
    <w:multiLevelType w:val="hybridMultilevel"/>
    <w:tmpl w:val="790668B6"/>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D33F0"/>
    <w:multiLevelType w:val="hybridMultilevel"/>
    <w:tmpl w:val="C47C4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02638E"/>
    <w:multiLevelType w:val="hybridMultilevel"/>
    <w:tmpl w:val="8A72B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461945"/>
    <w:multiLevelType w:val="hybridMultilevel"/>
    <w:tmpl w:val="47CAA35A"/>
    <w:lvl w:ilvl="0" w:tplc="6D86133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97391A"/>
    <w:multiLevelType w:val="hybridMultilevel"/>
    <w:tmpl w:val="8A32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AF0F4A"/>
    <w:multiLevelType w:val="hybridMultilevel"/>
    <w:tmpl w:val="9AB8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870696"/>
    <w:multiLevelType w:val="hybridMultilevel"/>
    <w:tmpl w:val="9136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24911"/>
    <w:multiLevelType w:val="multilevel"/>
    <w:tmpl w:val="AA78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FE6C8F"/>
    <w:multiLevelType w:val="hybridMultilevel"/>
    <w:tmpl w:val="0250017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F0751A"/>
    <w:multiLevelType w:val="multilevel"/>
    <w:tmpl w:val="8A66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AE1D00"/>
    <w:multiLevelType w:val="hybridMultilevel"/>
    <w:tmpl w:val="A5D2D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3052000">
    <w:abstractNumId w:val="10"/>
  </w:num>
  <w:num w:numId="2" w16cid:durableId="1923292127">
    <w:abstractNumId w:val="7"/>
  </w:num>
  <w:num w:numId="3" w16cid:durableId="393746072">
    <w:abstractNumId w:val="5"/>
  </w:num>
  <w:num w:numId="4" w16cid:durableId="503128940">
    <w:abstractNumId w:val="16"/>
  </w:num>
  <w:num w:numId="5" w16cid:durableId="1880818389">
    <w:abstractNumId w:val="9"/>
  </w:num>
  <w:num w:numId="6" w16cid:durableId="2038971236">
    <w:abstractNumId w:val="15"/>
  </w:num>
  <w:num w:numId="7" w16cid:durableId="1081561290">
    <w:abstractNumId w:val="14"/>
  </w:num>
  <w:num w:numId="8" w16cid:durableId="2104178629">
    <w:abstractNumId w:val="3"/>
  </w:num>
  <w:num w:numId="9" w16cid:durableId="2073237226">
    <w:abstractNumId w:val="13"/>
  </w:num>
  <w:num w:numId="10" w16cid:durableId="2073114527">
    <w:abstractNumId w:val="17"/>
  </w:num>
  <w:num w:numId="11" w16cid:durableId="1607925992">
    <w:abstractNumId w:val="8"/>
  </w:num>
  <w:num w:numId="12" w16cid:durableId="1738431619">
    <w:abstractNumId w:val="0"/>
  </w:num>
  <w:num w:numId="13" w16cid:durableId="612244477">
    <w:abstractNumId w:val="4"/>
  </w:num>
  <w:num w:numId="14" w16cid:durableId="1040741528">
    <w:abstractNumId w:val="21"/>
  </w:num>
  <w:num w:numId="15" w16cid:durableId="851333639">
    <w:abstractNumId w:val="2"/>
  </w:num>
  <w:num w:numId="16" w16cid:durableId="2066567049">
    <w:abstractNumId w:val="12"/>
  </w:num>
  <w:num w:numId="17" w16cid:durableId="519900253">
    <w:abstractNumId w:val="1"/>
  </w:num>
  <w:num w:numId="18" w16cid:durableId="1112899246">
    <w:abstractNumId w:val="19"/>
  </w:num>
  <w:num w:numId="19" w16cid:durableId="1798184075">
    <w:abstractNumId w:val="6"/>
  </w:num>
  <w:num w:numId="20" w16cid:durableId="2075272346">
    <w:abstractNumId w:val="11"/>
  </w:num>
  <w:num w:numId="21" w16cid:durableId="1472215835">
    <w:abstractNumId w:val="20"/>
  </w:num>
  <w:num w:numId="22" w16cid:durableId="948244243">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C0"/>
    <w:rsid w:val="00033744"/>
    <w:rsid w:val="0003554D"/>
    <w:rsid w:val="000402C6"/>
    <w:rsid w:val="00050A13"/>
    <w:rsid w:val="00060AE0"/>
    <w:rsid w:val="00065941"/>
    <w:rsid w:val="00075FEA"/>
    <w:rsid w:val="000A6EF7"/>
    <w:rsid w:val="000B63BE"/>
    <w:rsid w:val="000D555F"/>
    <w:rsid w:val="000E62C7"/>
    <w:rsid w:val="000E6CAD"/>
    <w:rsid w:val="00107C9C"/>
    <w:rsid w:val="00110F9E"/>
    <w:rsid w:val="00124783"/>
    <w:rsid w:val="00137597"/>
    <w:rsid w:val="00150946"/>
    <w:rsid w:val="0015768A"/>
    <w:rsid w:val="00161210"/>
    <w:rsid w:val="001632FC"/>
    <w:rsid w:val="001870CE"/>
    <w:rsid w:val="001B3F0E"/>
    <w:rsid w:val="001D6FD2"/>
    <w:rsid w:val="001E50BE"/>
    <w:rsid w:val="0020222C"/>
    <w:rsid w:val="00240075"/>
    <w:rsid w:val="002403D2"/>
    <w:rsid w:val="00255FB1"/>
    <w:rsid w:val="00275131"/>
    <w:rsid w:val="002845F5"/>
    <w:rsid w:val="00294086"/>
    <w:rsid w:val="002962B0"/>
    <w:rsid w:val="002A6F6E"/>
    <w:rsid w:val="002A76C9"/>
    <w:rsid w:val="002B600B"/>
    <w:rsid w:val="002B7B0C"/>
    <w:rsid w:val="002C1798"/>
    <w:rsid w:val="002C211A"/>
    <w:rsid w:val="002E48B1"/>
    <w:rsid w:val="00312EB0"/>
    <w:rsid w:val="00327A44"/>
    <w:rsid w:val="00333B75"/>
    <w:rsid w:val="00341C82"/>
    <w:rsid w:val="00341EEF"/>
    <w:rsid w:val="00347013"/>
    <w:rsid w:val="00347793"/>
    <w:rsid w:val="00372561"/>
    <w:rsid w:val="00375E01"/>
    <w:rsid w:val="00377031"/>
    <w:rsid w:val="003B62CA"/>
    <w:rsid w:val="003C5A42"/>
    <w:rsid w:val="003D433B"/>
    <w:rsid w:val="003E523A"/>
    <w:rsid w:val="00404CAD"/>
    <w:rsid w:val="00406E12"/>
    <w:rsid w:val="0041366C"/>
    <w:rsid w:val="004166CD"/>
    <w:rsid w:val="00431C2E"/>
    <w:rsid w:val="00432E02"/>
    <w:rsid w:val="00435212"/>
    <w:rsid w:val="004523B2"/>
    <w:rsid w:val="0049017A"/>
    <w:rsid w:val="004A557E"/>
    <w:rsid w:val="004B5183"/>
    <w:rsid w:val="004E1A06"/>
    <w:rsid w:val="004E4ACE"/>
    <w:rsid w:val="004E6BD8"/>
    <w:rsid w:val="0050083F"/>
    <w:rsid w:val="005127A4"/>
    <w:rsid w:val="00520238"/>
    <w:rsid w:val="00535DC0"/>
    <w:rsid w:val="00537A2A"/>
    <w:rsid w:val="00544127"/>
    <w:rsid w:val="00545616"/>
    <w:rsid w:val="00557D93"/>
    <w:rsid w:val="0056247C"/>
    <w:rsid w:val="0057229C"/>
    <w:rsid w:val="005746FB"/>
    <w:rsid w:val="00574E26"/>
    <w:rsid w:val="0057605A"/>
    <w:rsid w:val="0057634F"/>
    <w:rsid w:val="005B3918"/>
    <w:rsid w:val="005C007F"/>
    <w:rsid w:val="005C043D"/>
    <w:rsid w:val="005C3EA1"/>
    <w:rsid w:val="005D019C"/>
    <w:rsid w:val="00613B42"/>
    <w:rsid w:val="00613BB4"/>
    <w:rsid w:val="00616738"/>
    <w:rsid w:val="00622DBF"/>
    <w:rsid w:val="0062558A"/>
    <w:rsid w:val="00627AC9"/>
    <w:rsid w:val="0064208D"/>
    <w:rsid w:val="0064749F"/>
    <w:rsid w:val="006669C8"/>
    <w:rsid w:val="00680AB3"/>
    <w:rsid w:val="00690639"/>
    <w:rsid w:val="006A3BE3"/>
    <w:rsid w:val="006A42DE"/>
    <w:rsid w:val="006B46EC"/>
    <w:rsid w:val="006C4EA4"/>
    <w:rsid w:val="006C5163"/>
    <w:rsid w:val="006C72AD"/>
    <w:rsid w:val="006D4EC9"/>
    <w:rsid w:val="006F1F25"/>
    <w:rsid w:val="007156E9"/>
    <w:rsid w:val="007161EB"/>
    <w:rsid w:val="007328E6"/>
    <w:rsid w:val="0075281C"/>
    <w:rsid w:val="00754D81"/>
    <w:rsid w:val="007567FE"/>
    <w:rsid w:val="00781069"/>
    <w:rsid w:val="007935D2"/>
    <w:rsid w:val="007A7078"/>
    <w:rsid w:val="007B66FE"/>
    <w:rsid w:val="007F6CEE"/>
    <w:rsid w:val="008161C0"/>
    <w:rsid w:val="008162B6"/>
    <w:rsid w:val="00825DBF"/>
    <w:rsid w:val="00834F76"/>
    <w:rsid w:val="00852A26"/>
    <w:rsid w:val="00854CDC"/>
    <w:rsid w:val="00871E1D"/>
    <w:rsid w:val="00873152"/>
    <w:rsid w:val="00886462"/>
    <w:rsid w:val="0089341C"/>
    <w:rsid w:val="008A3213"/>
    <w:rsid w:val="00900543"/>
    <w:rsid w:val="00922019"/>
    <w:rsid w:val="00932008"/>
    <w:rsid w:val="009320A3"/>
    <w:rsid w:val="00936DBC"/>
    <w:rsid w:val="00942A7C"/>
    <w:rsid w:val="0094387D"/>
    <w:rsid w:val="009500ED"/>
    <w:rsid w:val="009572FE"/>
    <w:rsid w:val="00977D49"/>
    <w:rsid w:val="00982098"/>
    <w:rsid w:val="009A4EDA"/>
    <w:rsid w:val="009B79A4"/>
    <w:rsid w:val="009D48B8"/>
    <w:rsid w:val="009D539C"/>
    <w:rsid w:val="009E5571"/>
    <w:rsid w:val="009E6478"/>
    <w:rsid w:val="009F0176"/>
    <w:rsid w:val="00A044FF"/>
    <w:rsid w:val="00A058FE"/>
    <w:rsid w:val="00A219BD"/>
    <w:rsid w:val="00A3045B"/>
    <w:rsid w:val="00A65DFA"/>
    <w:rsid w:val="00A87786"/>
    <w:rsid w:val="00A95902"/>
    <w:rsid w:val="00A9592E"/>
    <w:rsid w:val="00A971DD"/>
    <w:rsid w:val="00AB6FE0"/>
    <w:rsid w:val="00AB7017"/>
    <w:rsid w:val="00B15D78"/>
    <w:rsid w:val="00B606C9"/>
    <w:rsid w:val="00B771B9"/>
    <w:rsid w:val="00B81C4B"/>
    <w:rsid w:val="00BA6C35"/>
    <w:rsid w:val="00BB69C5"/>
    <w:rsid w:val="00BB7D13"/>
    <w:rsid w:val="00BC072E"/>
    <w:rsid w:val="00BC0A69"/>
    <w:rsid w:val="00BD35F1"/>
    <w:rsid w:val="00BE6C24"/>
    <w:rsid w:val="00BE6D6E"/>
    <w:rsid w:val="00C0396B"/>
    <w:rsid w:val="00C12E4B"/>
    <w:rsid w:val="00C20696"/>
    <w:rsid w:val="00C23412"/>
    <w:rsid w:val="00C25F83"/>
    <w:rsid w:val="00C3273F"/>
    <w:rsid w:val="00C4698E"/>
    <w:rsid w:val="00C54246"/>
    <w:rsid w:val="00C552CD"/>
    <w:rsid w:val="00C604B1"/>
    <w:rsid w:val="00C654DD"/>
    <w:rsid w:val="00CA075E"/>
    <w:rsid w:val="00CA22C3"/>
    <w:rsid w:val="00CA2576"/>
    <w:rsid w:val="00CA4BA6"/>
    <w:rsid w:val="00CB2268"/>
    <w:rsid w:val="00CC13EE"/>
    <w:rsid w:val="00CD5388"/>
    <w:rsid w:val="00CD5E93"/>
    <w:rsid w:val="00CE63A9"/>
    <w:rsid w:val="00D0464B"/>
    <w:rsid w:val="00D10E8A"/>
    <w:rsid w:val="00D211C7"/>
    <w:rsid w:val="00D24F57"/>
    <w:rsid w:val="00D26C29"/>
    <w:rsid w:val="00D34198"/>
    <w:rsid w:val="00D55FC0"/>
    <w:rsid w:val="00D56FF6"/>
    <w:rsid w:val="00D60170"/>
    <w:rsid w:val="00D60CBF"/>
    <w:rsid w:val="00D621FA"/>
    <w:rsid w:val="00D92BA8"/>
    <w:rsid w:val="00D9372A"/>
    <w:rsid w:val="00D95355"/>
    <w:rsid w:val="00DA7794"/>
    <w:rsid w:val="00DD27BB"/>
    <w:rsid w:val="00DE5700"/>
    <w:rsid w:val="00DE59D8"/>
    <w:rsid w:val="00DE5AB9"/>
    <w:rsid w:val="00DE63BB"/>
    <w:rsid w:val="00DE7233"/>
    <w:rsid w:val="00DF1F5B"/>
    <w:rsid w:val="00DF41AE"/>
    <w:rsid w:val="00E476D9"/>
    <w:rsid w:val="00E47A84"/>
    <w:rsid w:val="00E47EF0"/>
    <w:rsid w:val="00E55182"/>
    <w:rsid w:val="00E64255"/>
    <w:rsid w:val="00E65D5E"/>
    <w:rsid w:val="00E711E8"/>
    <w:rsid w:val="00E757F2"/>
    <w:rsid w:val="00E85333"/>
    <w:rsid w:val="00E94AC8"/>
    <w:rsid w:val="00EA0F4E"/>
    <w:rsid w:val="00EA3ABD"/>
    <w:rsid w:val="00EC441A"/>
    <w:rsid w:val="00EE51A6"/>
    <w:rsid w:val="00EF4E8A"/>
    <w:rsid w:val="00F1391C"/>
    <w:rsid w:val="00F24C5E"/>
    <w:rsid w:val="00F25E0C"/>
    <w:rsid w:val="00F26345"/>
    <w:rsid w:val="00F32EA2"/>
    <w:rsid w:val="00F424B0"/>
    <w:rsid w:val="00F55966"/>
    <w:rsid w:val="00F830D6"/>
    <w:rsid w:val="00F9015A"/>
    <w:rsid w:val="00FA5AD8"/>
    <w:rsid w:val="00FB2BC5"/>
    <w:rsid w:val="00FB49F9"/>
    <w:rsid w:val="00FC3D01"/>
    <w:rsid w:val="11B1A254"/>
    <w:rsid w:val="649DD6E0"/>
    <w:rsid w:val="69621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B2275"/>
  <w15:docId w15:val="{70988BFD-63D3-2E44-A3D8-AA2A7B6B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1C0"/>
  </w:style>
  <w:style w:type="paragraph" w:styleId="Heading1">
    <w:name w:val="heading 1"/>
    <w:basedOn w:val="Normal"/>
    <w:next w:val="Normal"/>
    <w:link w:val="Heading1Char"/>
    <w:qFormat/>
    <w:rsid w:val="008161C0"/>
    <w:pPr>
      <w:keepNext/>
      <w:spacing w:after="0" w:line="240" w:lineRule="auto"/>
      <w:outlineLvl w:val="0"/>
    </w:pPr>
    <w:rPr>
      <w:rFonts w:ascii="Times New Roman" w:eastAsia="Times New Roman" w:hAnsi="Times New Roman" w:cs="Times New Roman"/>
      <w:sz w:val="24"/>
      <w:szCs w:val="20"/>
    </w:rPr>
  </w:style>
  <w:style w:type="paragraph" w:styleId="Heading2">
    <w:name w:val="heading 2"/>
    <w:basedOn w:val="Normal"/>
    <w:next w:val="Normal"/>
    <w:link w:val="Heading2Char"/>
    <w:uiPriority w:val="9"/>
    <w:unhideWhenUsed/>
    <w:qFormat/>
    <w:rsid w:val="006255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04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61C0"/>
    <w:rPr>
      <w:rFonts w:ascii="Times New Roman" w:eastAsia="Times New Roman" w:hAnsi="Times New Roman" w:cs="Times New Roman"/>
      <w:sz w:val="24"/>
      <w:szCs w:val="20"/>
    </w:rPr>
  </w:style>
  <w:style w:type="paragraph" w:styleId="Title">
    <w:name w:val="Title"/>
    <w:basedOn w:val="Normal"/>
    <w:next w:val="Normal"/>
    <w:link w:val="TitleChar"/>
    <w:uiPriority w:val="10"/>
    <w:qFormat/>
    <w:rsid w:val="008161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1C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16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nhideWhenUsed/>
    <w:rsid w:val="008161C0"/>
    <w:rPr>
      <w:color w:val="0000FF"/>
      <w:u w:val="single"/>
    </w:rPr>
  </w:style>
  <w:style w:type="character" w:styleId="PlaceholderText">
    <w:name w:val="Placeholder Text"/>
    <w:basedOn w:val="DefaultParagraphFont"/>
    <w:uiPriority w:val="99"/>
    <w:semiHidden/>
    <w:rsid w:val="008161C0"/>
    <w:rPr>
      <w:color w:val="808080"/>
    </w:rPr>
  </w:style>
  <w:style w:type="paragraph" w:styleId="ListParagraph">
    <w:name w:val="List Paragraph"/>
    <w:basedOn w:val="Normal"/>
    <w:qFormat/>
    <w:rsid w:val="008161C0"/>
    <w:pPr>
      <w:ind w:left="720"/>
      <w:contextualSpacing/>
    </w:pPr>
    <w:rPr>
      <w:rFonts w:ascii="Calibri" w:eastAsia="MS Mincho" w:hAnsi="Calibri" w:cs="Times New Roman"/>
      <w:lang w:eastAsia="ja-JP"/>
    </w:rPr>
  </w:style>
  <w:style w:type="paragraph" w:styleId="NoSpacing">
    <w:name w:val="No Spacing"/>
    <w:uiPriority w:val="1"/>
    <w:qFormat/>
    <w:rsid w:val="008161C0"/>
    <w:pPr>
      <w:spacing w:after="0" w:line="240" w:lineRule="auto"/>
    </w:pPr>
  </w:style>
  <w:style w:type="paragraph" w:styleId="BalloonText">
    <w:name w:val="Balloon Text"/>
    <w:basedOn w:val="Normal"/>
    <w:link w:val="BalloonTextChar"/>
    <w:uiPriority w:val="99"/>
    <w:semiHidden/>
    <w:unhideWhenUsed/>
    <w:rsid w:val="00816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1C0"/>
    <w:rPr>
      <w:rFonts w:ascii="Tahoma" w:hAnsi="Tahoma" w:cs="Tahoma"/>
      <w:sz w:val="16"/>
      <w:szCs w:val="16"/>
    </w:rPr>
  </w:style>
  <w:style w:type="paragraph" w:customStyle="1" w:styleId="indented">
    <w:name w:val="indented"/>
    <w:basedOn w:val="Normal"/>
    <w:rsid w:val="005C04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043D"/>
    <w:rPr>
      <w:b/>
      <w:bCs/>
    </w:rPr>
  </w:style>
  <w:style w:type="paragraph" w:styleId="NormalWeb">
    <w:name w:val="Normal (Web)"/>
    <w:basedOn w:val="Normal"/>
    <w:uiPriority w:val="99"/>
    <w:semiHidden/>
    <w:unhideWhenUsed/>
    <w:rsid w:val="005C0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C043D"/>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9E5571"/>
    <w:rPr>
      <w:color w:val="800080" w:themeColor="followedHyperlink"/>
      <w:u w:val="single"/>
    </w:rPr>
  </w:style>
  <w:style w:type="paragraph" w:styleId="Header">
    <w:name w:val="header"/>
    <w:basedOn w:val="Normal"/>
    <w:link w:val="HeaderChar"/>
    <w:uiPriority w:val="99"/>
    <w:unhideWhenUsed/>
    <w:rsid w:val="00950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0ED"/>
  </w:style>
  <w:style w:type="paragraph" w:styleId="Footer">
    <w:name w:val="footer"/>
    <w:basedOn w:val="Normal"/>
    <w:link w:val="FooterChar"/>
    <w:uiPriority w:val="99"/>
    <w:unhideWhenUsed/>
    <w:rsid w:val="00950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0ED"/>
  </w:style>
  <w:style w:type="character" w:styleId="CommentReference">
    <w:name w:val="annotation reference"/>
    <w:basedOn w:val="DefaultParagraphFont"/>
    <w:uiPriority w:val="99"/>
    <w:semiHidden/>
    <w:unhideWhenUsed/>
    <w:rsid w:val="00C12E4B"/>
    <w:rPr>
      <w:sz w:val="16"/>
      <w:szCs w:val="16"/>
    </w:rPr>
  </w:style>
  <w:style w:type="paragraph" w:styleId="CommentText">
    <w:name w:val="annotation text"/>
    <w:basedOn w:val="Normal"/>
    <w:link w:val="CommentTextChar"/>
    <w:uiPriority w:val="99"/>
    <w:semiHidden/>
    <w:unhideWhenUsed/>
    <w:rsid w:val="00C12E4B"/>
    <w:pPr>
      <w:spacing w:line="240" w:lineRule="auto"/>
    </w:pPr>
    <w:rPr>
      <w:sz w:val="20"/>
      <w:szCs w:val="20"/>
    </w:rPr>
  </w:style>
  <w:style w:type="character" w:customStyle="1" w:styleId="CommentTextChar">
    <w:name w:val="Comment Text Char"/>
    <w:basedOn w:val="DefaultParagraphFont"/>
    <w:link w:val="CommentText"/>
    <w:uiPriority w:val="99"/>
    <w:semiHidden/>
    <w:rsid w:val="00C12E4B"/>
    <w:rPr>
      <w:sz w:val="20"/>
      <w:szCs w:val="20"/>
    </w:rPr>
  </w:style>
  <w:style w:type="paragraph" w:styleId="CommentSubject">
    <w:name w:val="annotation subject"/>
    <w:basedOn w:val="CommentText"/>
    <w:next w:val="CommentText"/>
    <w:link w:val="CommentSubjectChar"/>
    <w:uiPriority w:val="99"/>
    <w:semiHidden/>
    <w:unhideWhenUsed/>
    <w:rsid w:val="00C12E4B"/>
    <w:rPr>
      <w:b/>
      <w:bCs/>
    </w:rPr>
  </w:style>
  <w:style w:type="character" w:customStyle="1" w:styleId="CommentSubjectChar">
    <w:name w:val="Comment Subject Char"/>
    <w:basedOn w:val="CommentTextChar"/>
    <w:link w:val="CommentSubject"/>
    <w:uiPriority w:val="99"/>
    <w:semiHidden/>
    <w:rsid w:val="00C12E4B"/>
    <w:rPr>
      <w:b/>
      <w:bCs/>
      <w:sz w:val="20"/>
      <w:szCs w:val="20"/>
    </w:rPr>
  </w:style>
  <w:style w:type="character" w:customStyle="1" w:styleId="Style1">
    <w:name w:val="Style1"/>
    <w:basedOn w:val="DefaultParagraphFont"/>
    <w:uiPriority w:val="1"/>
    <w:rsid w:val="001E50BE"/>
    <w:rPr>
      <w:rFonts w:ascii="Arial" w:hAnsi="Arial"/>
      <w:sz w:val="24"/>
    </w:rPr>
  </w:style>
  <w:style w:type="character" w:customStyle="1" w:styleId="Style2">
    <w:name w:val="Style2"/>
    <w:basedOn w:val="DefaultParagraphFont"/>
    <w:uiPriority w:val="1"/>
    <w:rsid w:val="001E50BE"/>
    <w:rPr>
      <w:rFonts w:ascii="Arial" w:hAnsi="Arial"/>
      <w:sz w:val="24"/>
    </w:rPr>
  </w:style>
  <w:style w:type="character" w:customStyle="1" w:styleId="Style3">
    <w:name w:val="Style3"/>
    <w:basedOn w:val="DefaultParagraphFont"/>
    <w:uiPriority w:val="1"/>
    <w:rsid w:val="001E50BE"/>
    <w:rPr>
      <w:rFonts w:ascii="Arial" w:hAnsi="Arial"/>
      <w:sz w:val="24"/>
    </w:rPr>
  </w:style>
  <w:style w:type="character" w:customStyle="1" w:styleId="Style4">
    <w:name w:val="Style4"/>
    <w:basedOn w:val="DefaultParagraphFont"/>
    <w:uiPriority w:val="1"/>
    <w:rsid w:val="001E50BE"/>
    <w:rPr>
      <w:rFonts w:ascii="Arial" w:hAnsi="Arial"/>
      <w:color w:val="auto"/>
      <w:sz w:val="24"/>
    </w:rPr>
  </w:style>
  <w:style w:type="character" w:customStyle="1" w:styleId="Style5">
    <w:name w:val="Style5"/>
    <w:basedOn w:val="DefaultParagraphFont"/>
    <w:uiPriority w:val="1"/>
    <w:rsid w:val="00CD5E93"/>
    <w:rPr>
      <w:rFonts w:ascii="Arial" w:hAnsi="Arial"/>
      <w:sz w:val="22"/>
    </w:rPr>
  </w:style>
  <w:style w:type="character" w:customStyle="1" w:styleId="Heading2Char">
    <w:name w:val="Heading 2 Char"/>
    <w:basedOn w:val="DefaultParagraphFont"/>
    <w:link w:val="Heading2"/>
    <w:uiPriority w:val="9"/>
    <w:rsid w:val="0062558A"/>
    <w:rPr>
      <w:rFonts w:asciiTheme="majorHAnsi" w:eastAsiaTheme="majorEastAsia" w:hAnsiTheme="majorHAnsi" w:cstheme="majorBidi"/>
      <w:b/>
      <w:bCs/>
      <w:color w:val="4F81BD" w:themeColor="accent1"/>
      <w:sz w:val="26"/>
      <w:szCs w:val="26"/>
    </w:rPr>
  </w:style>
  <w:style w:type="character" w:customStyle="1" w:styleId="Style6">
    <w:name w:val="Style6"/>
    <w:basedOn w:val="DefaultParagraphFont"/>
    <w:uiPriority w:val="1"/>
    <w:rsid w:val="00EC441A"/>
    <w:rPr>
      <w:rFonts w:ascii="Arial" w:hAnsi="Arial"/>
      <w:sz w:val="24"/>
    </w:rPr>
  </w:style>
  <w:style w:type="paragraph" w:styleId="Revision">
    <w:name w:val="Revision"/>
    <w:hidden/>
    <w:uiPriority w:val="99"/>
    <w:semiHidden/>
    <w:rsid w:val="00932008"/>
    <w:pPr>
      <w:spacing w:after="0" w:line="240" w:lineRule="auto"/>
    </w:pPr>
  </w:style>
  <w:style w:type="character" w:customStyle="1" w:styleId="apple-converted-space">
    <w:name w:val="apple-converted-space"/>
    <w:basedOn w:val="DefaultParagraphFont"/>
    <w:rsid w:val="00D26C29"/>
  </w:style>
  <w:style w:type="character" w:customStyle="1" w:styleId="object">
    <w:name w:val="object"/>
    <w:basedOn w:val="DefaultParagraphFont"/>
    <w:rsid w:val="00D26C29"/>
  </w:style>
  <w:style w:type="paragraph" w:customStyle="1" w:styleId="paragraph">
    <w:name w:val="paragraph"/>
    <w:basedOn w:val="Normal"/>
    <w:rsid w:val="00DD27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D27BB"/>
  </w:style>
  <w:style w:type="character" w:customStyle="1" w:styleId="eop">
    <w:name w:val="eop"/>
    <w:basedOn w:val="DefaultParagraphFont"/>
    <w:rsid w:val="00DD27BB"/>
  </w:style>
  <w:style w:type="paragraph" w:styleId="Caption">
    <w:name w:val="caption"/>
    <w:basedOn w:val="Normal"/>
    <w:next w:val="Normal"/>
    <w:uiPriority w:val="35"/>
    <w:unhideWhenUsed/>
    <w:qFormat/>
    <w:rsid w:val="00BD35F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1272">
      <w:bodyDiv w:val="1"/>
      <w:marLeft w:val="0"/>
      <w:marRight w:val="0"/>
      <w:marTop w:val="0"/>
      <w:marBottom w:val="0"/>
      <w:divBdr>
        <w:top w:val="none" w:sz="0" w:space="0" w:color="auto"/>
        <w:left w:val="none" w:sz="0" w:space="0" w:color="auto"/>
        <w:bottom w:val="none" w:sz="0" w:space="0" w:color="auto"/>
        <w:right w:val="none" w:sz="0" w:space="0" w:color="auto"/>
      </w:divBdr>
    </w:div>
    <w:div w:id="460458101">
      <w:bodyDiv w:val="1"/>
      <w:marLeft w:val="0"/>
      <w:marRight w:val="0"/>
      <w:marTop w:val="0"/>
      <w:marBottom w:val="0"/>
      <w:divBdr>
        <w:top w:val="none" w:sz="0" w:space="0" w:color="auto"/>
        <w:left w:val="none" w:sz="0" w:space="0" w:color="auto"/>
        <w:bottom w:val="none" w:sz="0" w:space="0" w:color="auto"/>
        <w:right w:val="none" w:sz="0" w:space="0" w:color="auto"/>
      </w:divBdr>
      <w:divsChild>
        <w:div w:id="2046061139">
          <w:marLeft w:val="0"/>
          <w:marRight w:val="0"/>
          <w:marTop w:val="0"/>
          <w:marBottom w:val="0"/>
          <w:divBdr>
            <w:top w:val="none" w:sz="0" w:space="0" w:color="auto"/>
            <w:left w:val="none" w:sz="0" w:space="0" w:color="auto"/>
            <w:bottom w:val="none" w:sz="0" w:space="0" w:color="auto"/>
            <w:right w:val="none" w:sz="0" w:space="0" w:color="auto"/>
          </w:divBdr>
          <w:divsChild>
            <w:div w:id="803930202">
              <w:marLeft w:val="0"/>
              <w:marRight w:val="0"/>
              <w:marTop w:val="0"/>
              <w:marBottom w:val="0"/>
              <w:divBdr>
                <w:top w:val="none" w:sz="0" w:space="0" w:color="auto"/>
                <w:left w:val="none" w:sz="0" w:space="0" w:color="auto"/>
                <w:bottom w:val="none" w:sz="0" w:space="0" w:color="auto"/>
                <w:right w:val="none" w:sz="0" w:space="0" w:color="auto"/>
              </w:divBdr>
            </w:div>
            <w:div w:id="1799645575">
              <w:marLeft w:val="0"/>
              <w:marRight w:val="0"/>
              <w:marTop w:val="0"/>
              <w:marBottom w:val="0"/>
              <w:divBdr>
                <w:top w:val="none" w:sz="0" w:space="0" w:color="auto"/>
                <w:left w:val="none" w:sz="0" w:space="0" w:color="auto"/>
                <w:bottom w:val="none" w:sz="0" w:space="0" w:color="auto"/>
                <w:right w:val="none" w:sz="0" w:space="0" w:color="auto"/>
              </w:divBdr>
            </w:div>
          </w:divsChild>
        </w:div>
        <w:div w:id="732431316">
          <w:marLeft w:val="0"/>
          <w:marRight w:val="0"/>
          <w:marTop w:val="0"/>
          <w:marBottom w:val="0"/>
          <w:divBdr>
            <w:top w:val="none" w:sz="0" w:space="0" w:color="auto"/>
            <w:left w:val="none" w:sz="0" w:space="0" w:color="auto"/>
            <w:bottom w:val="none" w:sz="0" w:space="0" w:color="auto"/>
            <w:right w:val="none" w:sz="0" w:space="0" w:color="auto"/>
          </w:divBdr>
          <w:divsChild>
            <w:div w:id="1050496737">
              <w:marLeft w:val="0"/>
              <w:marRight w:val="0"/>
              <w:marTop w:val="0"/>
              <w:marBottom w:val="0"/>
              <w:divBdr>
                <w:top w:val="none" w:sz="0" w:space="0" w:color="auto"/>
                <w:left w:val="none" w:sz="0" w:space="0" w:color="auto"/>
                <w:bottom w:val="none" w:sz="0" w:space="0" w:color="auto"/>
                <w:right w:val="none" w:sz="0" w:space="0" w:color="auto"/>
              </w:divBdr>
            </w:div>
          </w:divsChild>
        </w:div>
        <w:div w:id="2045786477">
          <w:marLeft w:val="0"/>
          <w:marRight w:val="0"/>
          <w:marTop w:val="0"/>
          <w:marBottom w:val="0"/>
          <w:divBdr>
            <w:top w:val="none" w:sz="0" w:space="0" w:color="auto"/>
            <w:left w:val="none" w:sz="0" w:space="0" w:color="auto"/>
            <w:bottom w:val="none" w:sz="0" w:space="0" w:color="auto"/>
            <w:right w:val="none" w:sz="0" w:space="0" w:color="auto"/>
          </w:divBdr>
          <w:divsChild>
            <w:div w:id="1781412173">
              <w:marLeft w:val="0"/>
              <w:marRight w:val="0"/>
              <w:marTop w:val="0"/>
              <w:marBottom w:val="0"/>
              <w:divBdr>
                <w:top w:val="none" w:sz="0" w:space="0" w:color="auto"/>
                <w:left w:val="none" w:sz="0" w:space="0" w:color="auto"/>
                <w:bottom w:val="none" w:sz="0" w:space="0" w:color="auto"/>
                <w:right w:val="none" w:sz="0" w:space="0" w:color="auto"/>
              </w:divBdr>
            </w:div>
            <w:div w:id="13739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89483">
      <w:bodyDiv w:val="1"/>
      <w:marLeft w:val="0"/>
      <w:marRight w:val="0"/>
      <w:marTop w:val="0"/>
      <w:marBottom w:val="0"/>
      <w:divBdr>
        <w:top w:val="none" w:sz="0" w:space="0" w:color="auto"/>
        <w:left w:val="none" w:sz="0" w:space="0" w:color="auto"/>
        <w:bottom w:val="none" w:sz="0" w:space="0" w:color="auto"/>
        <w:right w:val="none" w:sz="0" w:space="0" w:color="auto"/>
      </w:divBdr>
      <w:divsChild>
        <w:div w:id="399593919">
          <w:marLeft w:val="0"/>
          <w:marRight w:val="0"/>
          <w:marTop w:val="0"/>
          <w:marBottom w:val="0"/>
          <w:divBdr>
            <w:top w:val="none" w:sz="0" w:space="0" w:color="auto"/>
            <w:left w:val="none" w:sz="0" w:space="0" w:color="auto"/>
            <w:bottom w:val="none" w:sz="0" w:space="0" w:color="auto"/>
            <w:right w:val="none" w:sz="0" w:space="0" w:color="auto"/>
          </w:divBdr>
          <w:divsChild>
            <w:div w:id="300112409">
              <w:marLeft w:val="0"/>
              <w:marRight w:val="0"/>
              <w:marTop w:val="0"/>
              <w:marBottom w:val="0"/>
              <w:divBdr>
                <w:top w:val="none" w:sz="0" w:space="0" w:color="auto"/>
                <w:left w:val="none" w:sz="0" w:space="0" w:color="auto"/>
                <w:bottom w:val="none" w:sz="0" w:space="0" w:color="auto"/>
                <w:right w:val="none" w:sz="0" w:space="0" w:color="auto"/>
              </w:divBdr>
              <w:divsChild>
                <w:div w:id="177931888">
                  <w:marLeft w:val="0"/>
                  <w:marRight w:val="0"/>
                  <w:marTop w:val="0"/>
                  <w:marBottom w:val="0"/>
                  <w:divBdr>
                    <w:top w:val="none" w:sz="0" w:space="0" w:color="auto"/>
                    <w:left w:val="none" w:sz="0" w:space="0" w:color="auto"/>
                    <w:bottom w:val="none" w:sz="0" w:space="0" w:color="auto"/>
                    <w:right w:val="none" w:sz="0" w:space="0" w:color="auto"/>
                  </w:divBdr>
                  <w:divsChild>
                    <w:div w:id="6112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04983">
      <w:bodyDiv w:val="1"/>
      <w:marLeft w:val="0"/>
      <w:marRight w:val="0"/>
      <w:marTop w:val="0"/>
      <w:marBottom w:val="0"/>
      <w:divBdr>
        <w:top w:val="none" w:sz="0" w:space="0" w:color="auto"/>
        <w:left w:val="none" w:sz="0" w:space="0" w:color="auto"/>
        <w:bottom w:val="none" w:sz="0" w:space="0" w:color="auto"/>
        <w:right w:val="none" w:sz="0" w:space="0" w:color="auto"/>
      </w:divBdr>
    </w:div>
    <w:div w:id="752825227">
      <w:bodyDiv w:val="1"/>
      <w:marLeft w:val="0"/>
      <w:marRight w:val="0"/>
      <w:marTop w:val="0"/>
      <w:marBottom w:val="0"/>
      <w:divBdr>
        <w:top w:val="none" w:sz="0" w:space="0" w:color="auto"/>
        <w:left w:val="none" w:sz="0" w:space="0" w:color="auto"/>
        <w:bottom w:val="none" w:sz="0" w:space="0" w:color="auto"/>
        <w:right w:val="none" w:sz="0" w:space="0" w:color="auto"/>
      </w:divBdr>
    </w:div>
    <w:div w:id="780994932">
      <w:bodyDiv w:val="1"/>
      <w:marLeft w:val="0"/>
      <w:marRight w:val="0"/>
      <w:marTop w:val="0"/>
      <w:marBottom w:val="0"/>
      <w:divBdr>
        <w:top w:val="none" w:sz="0" w:space="0" w:color="auto"/>
        <w:left w:val="none" w:sz="0" w:space="0" w:color="auto"/>
        <w:bottom w:val="none" w:sz="0" w:space="0" w:color="auto"/>
        <w:right w:val="none" w:sz="0" w:space="0" w:color="auto"/>
      </w:divBdr>
      <w:divsChild>
        <w:div w:id="729772435">
          <w:marLeft w:val="0"/>
          <w:marRight w:val="0"/>
          <w:marTop w:val="0"/>
          <w:marBottom w:val="0"/>
          <w:divBdr>
            <w:top w:val="none" w:sz="0" w:space="0" w:color="auto"/>
            <w:left w:val="none" w:sz="0" w:space="0" w:color="auto"/>
            <w:bottom w:val="none" w:sz="0" w:space="0" w:color="auto"/>
            <w:right w:val="none" w:sz="0" w:space="0" w:color="auto"/>
          </w:divBdr>
          <w:divsChild>
            <w:div w:id="721490453">
              <w:marLeft w:val="0"/>
              <w:marRight w:val="0"/>
              <w:marTop w:val="0"/>
              <w:marBottom w:val="0"/>
              <w:divBdr>
                <w:top w:val="none" w:sz="0" w:space="0" w:color="auto"/>
                <w:left w:val="none" w:sz="0" w:space="0" w:color="auto"/>
                <w:bottom w:val="none" w:sz="0" w:space="0" w:color="auto"/>
                <w:right w:val="none" w:sz="0" w:space="0" w:color="auto"/>
              </w:divBdr>
              <w:divsChild>
                <w:div w:id="86494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31318">
      <w:bodyDiv w:val="1"/>
      <w:marLeft w:val="0"/>
      <w:marRight w:val="0"/>
      <w:marTop w:val="0"/>
      <w:marBottom w:val="0"/>
      <w:divBdr>
        <w:top w:val="none" w:sz="0" w:space="0" w:color="auto"/>
        <w:left w:val="none" w:sz="0" w:space="0" w:color="auto"/>
        <w:bottom w:val="none" w:sz="0" w:space="0" w:color="auto"/>
        <w:right w:val="none" w:sz="0" w:space="0" w:color="auto"/>
      </w:divBdr>
      <w:divsChild>
        <w:div w:id="350451362">
          <w:marLeft w:val="0"/>
          <w:marRight w:val="0"/>
          <w:marTop w:val="0"/>
          <w:marBottom w:val="0"/>
          <w:divBdr>
            <w:top w:val="none" w:sz="0" w:space="0" w:color="auto"/>
            <w:left w:val="none" w:sz="0" w:space="0" w:color="auto"/>
            <w:bottom w:val="none" w:sz="0" w:space="0" w:color="auto"/>
            <w:right w:val="none" w:sz="0" w:space="0" w:color="auto"/>
          </w:divBdr>
        </w:div>
        <w:div w:id="1070078976">
          <w:marLeft w:val="0"/>
          <w:marRight w:val="0"/>
          <w:marTop w:val="0"/>
          <w:marBottom w:val="0"/>
          <w:divBdr>
            <w:top w:val="none" w:sz="0" w:space="0" w:color="auto"/>
            <w:left w:val="none" w:sz="0" w:space="0" w:color="auto"/>
            <w:bottom w:val="none" w:sz="0" w:space="0" w:color="auto"/>
            <w:right w:val="none" w:sz="0" w:space="0" w:color="auto"/>
          </w:divBdr>
        </w:div>
        <w:div w:id="1154175805">
          <w:marLeft w:val="0"/>
          <w:marRight w:val="0"/>
          <w:marTop w:val="0"/>
          <w:marBottom w:val="0"/>
          <w:divBdr>
            <w:top w:val="none" w:sz="0" w:space="0" w:color="auto"/>
            <w:left w:val="none" w:sz="0" w:space="0" w:color="auto"/>
            <w:bottom w:val="none" w:sz="0" w:space="0" w:color="auto"/>
            <w:right w:val="none" w:sz="0" w:space="0" w:color="auto"/>
          </w:divBdr>
        </w:div>
        <w:div w:id="1562595712">
          <w:marLeft w:val="0"/>
          <w:marRight w:val="0"/>
          <w:marTop w:val="0"/>
          <w:marBottom w:val="0"/>
          <w:divBdr>
            <w:top w:val="none" w:sz="0" w:space="0" w:color="auto"/>
            <w:left w:val="none" w:sz="0" w:space="0" w:color="auto"/>
            <w:bottom w:val="none" w:sz="0" w:space="0" w:color="auto"/>
            <w:right w:val="none" w:sz="0" w:space="0" w:color="auto"/>
          </w:divBdr>
        </w:div>
      </w:divsChild>
    </w:div>
    <w:div w:id="1423644177">
      <w:bodyDiv w:val="1"/>
      <w:marLeft w:val="0"/>
      <w:marRight w:val="0"/>
      <w:marTop w:val="0"/>
      <w:marBottom w:val="0"/>
      <w:divBdr>
        <w:top w:val="none" w:sz="0" w:space="0" w:color="auto"/>
        <w:left w:val="none" w:sz="0" w:space="0" w:color="auto"/>
        <w:bottom w:val="none" w:sz="0" w:space="0" w:color="auto"/>
        <w:right w:val="none" w:sz="0" w:space="0" w:color="auto"/>
      </w:divBdr>
      <w:divsChild>
        <w:div w:id="1310596037">
          <w:marLeft w:val="0"/>
          <w:marRight w:val="0"/>
          <w:marTop w:val="0"/>
          <w:marBottom w:val="0"/>
          <w:divBdr>
            <w:top w:val="none" w:sz="0" w:space="0" w:color="auto"/>
            <w:left w:val="none" w:sz="0" w:space="0" w:color="auto"/>
            <w:bottom w:val="none" w:sz="0" w:space="0" w:color="auto"/>
            <w:right w:val="none" w:sz="0" w:space="0" w:color="auto"/>
          </w:divBdr>
          <w:divsChild>
            <w:div w:id="501244089">
              <w:marLeft w:val="0"/>
              <w:marRight w:val="0"/>
              <w:marTop w:val="0"/>
              <w:marBottom w:val="0"/>
              <w:divBdr>
                <w:top w:val="none" w:sz="0" w:space="0" w:color="auto"/>
                <w:left w:val="none" w:sz="0" w:space="0" w:color="auto"/>
                <w:bottom w:val="none" w:sz="0" w:space="0" w:color="auto"/>
                <w:right w:val="none" w:sz="0" w:space="0" w:color="auto"/>
              </w:divBdr>
              <w:divsChild>
                <w:div w:id="2119449244">
                  <w:marLeft w:val="0"/>
                  <w:marRight w:val="0"/>
                  <w:marTop w:val="0"/>
                  <w:marBottom w:val="0"/>
                  <w:divBdr>
                    <w:top w:val="none" w:sz="0" w:space="0" w:color="auto"/>
                    <w:left w:val="none" w:sz="0" w:space="0" w:color="auto"/>
                    <w:bottom w:val="none" w:sz="0" w:space="0" w:color="auto"/>
                    <w:right w:val="none" w:sz="0" w:space="0" w:color="auto"/>
                  </w:divBdr>
                  <w:divsChild>
                    <w:div w:id="674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36265">
      <w:bodyDiv w:val="1"/>
      <w:marLeft w:val="0"/>
      <w:marRight w:val="0"/>
      <w:marTop w:val="0"/>
      <w:marBottom w:val="0"/>
      <w:divBdr>
        <w:top w:val="none" w:sz="0" w:space="0" w:color="auto"/>
        <w:left w:val="none" w:sz="0" w:space="0" w:color="auto"/>
        <w:bottom w:val="none" w:sz="0" w:space="0" w:color="auto"/>
        <w:right w:val="none" w:sz="0" w:space="0" w:color="auto"/>
      </w:divBdr>
    </w:div>
    <w:div w:id="1693607343">
      <w:bodyDiv w:val="1"/>
      <w:marLeft w:val="0"/>
      <w:marRight w:val="0"/>
      <w:marTop w:val="0"/>
      <w:marBottom w:val="0"/>
      <w:divBdr>
        <w:top w:val="none" w:sz="0" w:space="0" w:color="auto"/>
        <w:left w:val="none" w:sz="0" w:space="0" w:color="auto"/>
        <w:bottom w:val="none" w:sz="0" w:space="0" w:color="auto"/>
        <w:right w:val="none" w:sz="0" w:space="0" w:color="auto"/>
      </w:divBdr>
      <w:divsChild>
        <w:div w:id="505481207">
          <w:marLeft w:val="0"/>
          <w:marRight w:val="0"/>
          <w:marTop w:val="0"/>
          <w:marBottom w:val="0"/>
          <w:divBdr>
            <w:top w:val="none" w:sz="0" w:space="0" w:color="auto"/>
            <w:left w:val="none" w:sz="0" w:space="0" w:color="auto"/>
            <w:bottom w:val="none" w:sz="0" w:space="0" w:color="auto"/>
            <w:right w:val="none" w:sz="0" w:space="0" w:color="auto"/>
          </w:divBdr>
          <w:divsChild>
            <w:div w:id="1293942905">
              <w:marLeft w:val="0"/>
              <w:marRight w:val="0"/>
              <w:marTop w:val="0"/>
              <w:marBottom w:val="0"/>
              <w:divBdr>
                <w:top w:val="none" w:sz="0" w:space="0" w:color="auto"/>
                <w:left w:val="none" w:sz="0" w:space="0" w:color="auto"/>
                <w:bottom w:val="none" w:sz="0" w:space="0" w:color="auto"/>
                <w:right w:val="none" w:sz="0" w:space="0" w:color="auto"/>
              </w:divBdr>
            </w:div>
          </w:divsChild>
        </w:div>
        <w:div w:id="2121099854">
          <w:marLeft w:val="0"/>
          <w:marRight w:val="0"/>
          <w:marTop w:val="0"/>
          <w:marBottom w:val="0"/>
          <w:divBdr>
            <w:top w:val="none" w:sz="0" w:space="0" w:color="auto"/>
            <w:left w:val="none" w:sz="0" w:space="0" w:color="auto"/>
            <w:bottom w:val="none" w:sz="0" w:space="0" w:color="auto"/>
            <w:right w:val="none" w:sz="0" w:space="0" w:color="auto"/>
          </w:divBdr>
          <w:divsChild>
            <w:div w:id="243685385">
              <w:marLeft w:val="0"/>
              <w:marRight w:val="0"/>
              <w:marTop w:val="0"/>
              <w:marBottom w:val="0"/>
              <w:divBdr>
                <w:top w:val="none" w:sz="0" w:space="0" w:color="auto"/>
                <w:left w:val="none" w:sz="0" w:space="0" w:color="auto"/>
                <w:bottom w:val="none" w:sz="0" w:space="0" w:color="auto"/>
                <w:right w:val="none" w:sz="0" w:space="0" w:color="auto"/>
              </w:divBdr>
            </w:div>
          </w:divsChild>
        </w:div>
        <w:div w:id="22022809">
          <w:marLeft w:val="0"/>
          <w:marRight w:val="0"/>
          <w:marTop w:val="0"/>
          <w:marBottom w:val="0"/>
          <w:divBdr>
            <w:top w:val="none" w:sz="0" w:space="0" w:color="auto"/>
            <w:left w:val="none" w:sz="0" w:space="0" w:color="auto"/>
            <w:bottom w:val="none" w:sz="0" w:space="0" w:color="auto"/>
            <w:right w:val="none" w:sz="0" w:space="0" w:color="auto"/>
          </w:divBdr>
          <w:divsChild>
            <w:div w:id="1451391802">
              <w:marLeft w:val="0"/>
              <w:marRight w:val="0"/>
              <w:marTop w:val="0"/>
              <w:marBottom w:val="0"/>
              <w:divBdr>
                <w:top w:val="none" w:sz="0" w:space="0" w:color="auto"/>
                <w:left w:val="none" w:sz="0" w:space="0" w:color="auto"/>
                <w:bottom w:val="none" w:sz="0" w:space="0" w:color="auto"/>
                <w:right w:val="none" w:sz="0" w:space="0" w:color="auto"/>
              </w:divBdr>
            </w:div>
          </w:divsChild>
        </w:div>
        <w:div w:id="1970355531">
          <w:marLeft w:val="0"/>
          <w:marRight w:val="0"/>
          <w:marTop w:val="0"/>
          <w:marBottom w:val="0"/>
          <w:divBdr>
            <w:top w:val="none" w:sz="0" w:space="0" w:color="auto"/>
            <w:left w:val="none" w:sz="0" w:space="0" w:color="auto"/>
            <w:bottom w:val="none" w:sz="0" w:space="0" w:color="auto"/>
            <w:right w:val="none" w:sz="0" w:space="0" w:color="auto"/>
          </w:divBdr>
          <w:divsChild>
            <w:div w:id="196551792">
              <w:marLeft w:val="0"/>
              <w:marRight w:val="0"/>
              <w:marTop w:val="0"/>
              <w:marBottom w:val="0"/>
              <w:divBdr>
                <w:top w:val="none" w:sz="0" w:space="0" w:color="auto"/>
                <w:left w:val="none" w:sz="0" w:space="0" w:color="auto"/>
                <w:bottom w:val="none" w:sz="0" w:space="0" w:color="auto"/>
                <w:right w:val="none" w:sz="0" w:space="0" w:color="auto"/>
              </w:divBdr>
            </w:div>
          </w:divsChild>
        </w:div>
        <w:div w:id="1038093308">
          <w:marLeft w:val="0"/>
          <w:marRight w:val="0"/>
          <w:marTop w:val="0"/>
          <w:marBottom w:val="0"/>
          <w:divBdr>
            <w:top w:val="none" w:sz="0" w:space="0" w:color="auto"/>
            <w:left w:val="none" w:sz="0" w:space="0" w:color="auto"/>
            <w:bottom w:val="none" w:sz="0" w:space="0" w:color="auto"/>
            <w:right w:val="none" w:sz="0" w:space="0" w:color="auto"/>
          </w:divBdr>
          <w:divsChild>
            <w:div w:id="296838733">
              <w:marLeft w:val="0"/>
              <w:marRight w:val="0"/>
              <w:marTop w:val="0"/>
              <w:marBottom w:val="0"/>
              <w:divBdr>
                <w:top w:val="none" w:sz="0" w:space="0" w:color="auto"/>
                <w:left w:val="none" w:sz="0" w:space="0" w:color="auto"/>
                <w:bottom w:val="none" w:sz="0" w:space="0" w:color="auto"/>
                <w:right w:val="none" w:sz="0" w:space="0" w:color="auto"/>
              </w:divBdr>
            </w:div>
          </w:divsChild>
        </w:div>
        <w:div w:id="625698608">
          <w:marLeft w:val="0"/>
          <w:marRight w:val="0"/>
          <w:marTop w:val="0"/>
          <w:marBottom w:val="0"/>
          <w:divBdr>
            <w:top w:val="none" w:sz="0" w:space="0" w:color="auto"/>
            <w:left w:val="none" w:sz="0" w:space="0" w:color="auto"/>
            <w:bottom w:val="none" w:sz="0" w:space="0" w:color="auto"/>
            <w:right w:val="none" w:sz="0" w:space="0" w:color="auto"/>
          </w:divBdr>
          <w:divsChild>
            <w:div w:id="1469395395">
              <w:marLeft w:val="0"/>
              <w:marRight w:val="0"/>
              <w:marTop w:val="0"/>
              <w:marBottom w:val="0"/>
              <w:divBdr>
                <w:top w:val="none" w:sz="0" w:space="0" w:color="auto"/>
                <w:left w:val="none" w:sz="0" w:space="0" w:color="auto"/>
                <w:bottom w:val="none" w:sz="0" w:space="0" w:color="auto"/>
                <w:right w:val="none" w:sz="0" w:space="0" w:color="auto"/>
              </w:divBdr>
            </w:div>
          </w:divsChild>
        </w:div>
        <w:div w:id="1939407949">
          <w:marLeft w:val="0"/>
          <w:marRight w:val="0"/>
          <w:marTop w:val="0"/>
          <w:marBottom w:val="0"/>
          <w:divBdr>
            <w:top w:val="none" w:sz="0" w:space="0" w:color="auto"/>
            <w:left w:val="none" w:sz="0" w:space="0" w:color="auto"/>
            <w:bottom w:val="none" w:sz="0" w:space="0" w:color="auto"/>
            <w:right w:val="none" w:sz="0" w:space="0" w:color="auto"/>
          </w:divBdr>
          <w:divsChild>
            <w:div w:id="976836197">
              <w:marLeft w:val="0"/>
              <w:marRight w:val="0"/>
              <w:marTop w:val="0"/>
              <w:marBottom w:val="0"/>
              <w:divBdr>
                <w:top w:val="none" w:sz="0" w:space="0" w:color="auto"/>
                <w:left w:val="none" w:sz="0" w:space="0" w:color="auto"/>
                <w:bottom w:val="none" w:sz="0" w:space="0" w:color="auto"/>
                <w:right w:val="none" w:sz="0" w:space="0" w:color="auto"/>
              </w:divBdr>
            </w:div>
          </w:divsChild>
        </w:div>
        <w:div w:id="459223111">
          <w:marLeft w:val="0"/>
          <w:marRight w:val="0"/>
          <w:marTop w:val="0"/>
          <w:marBottom w:val="0"/>
          <w:divBdr>
            <w:top w:val="none" w:sz="0" w:space="0" w:color="auto"/>
            <w:left w:val="none" w:sz="0" w:space="0" w:color="auto"/>
            <w:bottom w:val="none" w:sz="0" w:space="0" w:color="auto"/>
            <w:right w:val="none" w:sz="0" w:space="0" w:color="auto"/>
          </w:divBdr>
          <w:divsChild>
            <w:div w:id="61753663">
              <w:marLeft w:val="0"/>
              <w:marRight w:val="0"/>
              <w:marTop w:val="0"/>
              <w:marBottom w:val="0"/>
              <w:divBdr>
                <w:top w:val="none" w:sz="0" w:space="0" w:color="auto"/>
                <w:left w:val="none" w:sz="0" w:space="0" w:color="auto"/>
                <w:bottom w:val="none" w:sz="0" w:space="0" w:color="auto"/>
                <w:right w:val="none" w:sz="0" w:space="0" w:color="auto"/>
              </w:divBdr>
            </w:div>
          </w:divsChild>
        </w:div>
        <w:div w:id="663975161">
          <w:marLeft w:val="0"/>
          <w:marRight w:val="0"/>
          <w:marTop w:val="0"/>
          <w:marBottom w:val="0"/>
          <w:divBdr>
            <w:top w:val="none" w:sz="0" w:space="0" w:color="auto"/>
            <w:left w:val="none" w:sz="0" w:space="0" w:color="auto"/>
            <w:bottom w:val="none" w:sz="0" w:space="0" w:color="auto"/>
            <w:right w:val="none" w:sz="0" w:space="0" w:color="auto"/>
          </w:divBdr>
          <w:divsChild>
            <w:div w:id="6522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5777">
      <w:bodyDiv w:val="1"/>
      <w:marLeft w:val="0"/>
      <w:marRight w:val="0"/>
      <w:marTop w:val="0"/>
      <w:marBottom w:val="0"/>
      <w:divBdr>
        <w:top w:val="none" w:sz="0" w:space="0" w:color="auto"/>
        <w:left w:val="none" w:sz="0" w:space="0" w:color="auto"/>
        <w:bottom w:val="none" w:sz="0" w:space="0" w:color="auto"/>
        <w:right w:val="none" w:sz="0" w:space="0" w:color="auto"/>
      </w:divBdr>
    </w:div>
    <w:div w:id="1843277247">
      <w:bodyDiv w:val="1"/>
      <w:marLeft w:val="0"/>
      <w:marRight w:val="0"/>
      <w:marTop w:val="0"/>
      <w:marBottom w:val="0"/>
      <w:divBdr>
        <w:top w:val="none" w:sz="0" w:space="0" w:color="auto"/>
        <w:left w:val="none" w:sz="0" w:space="0" w:color="auto"/>
        <w:bottom w:val="none" w:sz="0" w:space="0" w:color="auto"/>
        <w:right w:val="none" w:sz="0" w:space="0" w:color="auto"/>
      </w:divBdr>
      <w:divsChild>
        <w:div w:id="1776945807">
          <w:blockQuote w:val="1"/>
          <w:marLeft w:val="0"/>
          <w:marRight w:val="0"/>
          <w:marTop w:val="0"/>
          <w:marBottom w:val="0"/>
          <w:divBdr>
            <w:top w:val="none" w:sz="0" w:space="0" w:color="auto"/>
            <w:left w:val="none" w:sz="0" w:space="0" w:color="auto"/>
            <w:bottom w:val="none" w:sz="0" w:space="0" w:color="auto"/>
            <w:right w:val="none" w:sz="0" w:space="0" w:color="auto"/>
          </w:divBdr>
        </w:div>
        <w:div w:id="7258355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227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fd.calpoly.edu/riskmgmt/incidentreporting.asp" TargetMode="External"/><Relationship Id="rId13" Type="http://schemas.openxmlformats.org/officeDocument/2006/relationships/hyperlink" Target="http://siri.org/msds/index.php" TargetMode="Externa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afd.calpoly.edu/ehs/docs/extremely_hazardous_wastes.pdf"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fd.calpoly.edu/ehs/docs/csb_no6.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hyperlink" Target="http://afd.calpoly.edu/ehs/docs/hazwaste_label_template.pdf"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afd.calpoly.edu/riskmgmt/incidentreporting.asp" TargetMode="External"/><Relationship Id="rId14" Type="http://schemas.openxmlformats.org/officeDocument/2006/relationships/hyperlink" Target="http://hq.msdsonline.com/csuedusl/Search/Default.aspx" TargetMode="External"/><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37B4443A284E90822F29C23159AD5E"/>
        <w:category>
          <w:name w:val="General"/>
          <w:gallery w:val="placeholder"/>
        </w:category>
        <w:types>
          <w:type w:val="bbPlcHdr"/>
        </w:types>
        <w:behaviors>
          <w:behavior w:val="content"/>
        </w:behaviors>
        <w:guid w:val="{010D3099-756D-4EBB-8D62-2CEA5EC37133}"/>
      </w:docPartPr>
      <w:docPartBody>
        <w:p w:rsidR="00F034BE" w:rsidRDefault="00F424B0" w:rsidP="00F424B0">
          <w:pPr>
            <w:pStyle w:val="3537B4443A284E90822F29C23159AD5E18"/>
          </w:pPr>
          <w:r w:rsidRPr="00EC441A">
            <w:rPr>
              <w:rStyle w:val="PlaceholderText"/>
              <w:rFonts w:ascii="Arial" w:hAnsi="Arial" w:cs="Arial"/>
              <w:sz w:val="24"/>
              <w:szCs w:val="24"/>
            </w:rPr>
            <w:t>Click</w:t>
          </w:r>
          <w:r w:rsidRPr="00EC441A">
            <w:rPr>
              <w:rStyle w:val="PlaceholderText"/>
              <w:rFonts w:ascii="Arial" w:hAnsi="Arial"/>
              <w:sz w:val="24"/>
              <w:szCs w:val="24"/>
            </w:rPr>
            <w:t xml:space="preserve"> here to enter gloves necessary after using resources below.</w:t>
          </w:r>
        </w:p>
      </w:docPartBody>
    </w:docPart>
    <w:docPart>
      <w:docPartPr>
        <w:name w:val="E2BAFC25EC264ECBB5469CA195F49D2D"/>
        <w:category>
          <w:name w:val="General"/>
          <w:gallery w:val="placeholder"/>
        </w:category>
        <w:types>
          <w:type w:val="bbPlcHdr"/>
        </w:types>
        <w:behaviors>
          <w:behavior w:val="content"/>
        </w:behaviors>
        <w:guid w:val="{8635279A-B178-4404-84EC-B1215FED8F9D}"/>
      </w:docPartPr>
      <w:docPartBody>
        <w:p w:rsidR="00F034BE" w:rsidRDefault="00F424B0" w:rsidP="00F424B0">
          <w:pPr>
            <w:pStyle w:val="E2BAFC25EC264ECBB5469CA195F49D2D18"/>
          </w:pPr>
          <w:r w:rsidRPr="00EC441A">
            <w:rPr>
              <w:rStyle w:val="PlaceholderText"/>
              <w:rFonts w:ascii="Arial" w:hAnsi="Arial" w:cs="Arial"/>
              <w:sz w:val="24"/>
              <w:szCs w:val="24"/>
            </w:rPr>
            <w:t xml:space="preserve">Do you need safety glasses or goggles? </w:t>
          </w:r>
        </w:p>
      </w:docPartBody>
    </w:docPart>
    <w:docPart>
      <w:docPartPr>
        <w:name w:val="F2D1BB3B30AE43F39B2C42AAC672409D"/>
        <w:category>
          <w:name w:val="General"/>
          <w:gallery w:val="placeholder"/>
        </w:category>
        <w:types>
          <w:type w:val="bbPlcHdr"/>
        </w:types>
        <w:behaviors>
          <w:behavior w:val="content"/>
        </w:behaviors>
        <w:guid w:val="{16C49903-FD69-4638-B5E4-7509DCD7F9F1}"/>
      </w:docPartPr>
      <w:docPartBody>
        <w:p w:rsidR="00BB4347" w:rsidRDefault="00F424B0" w:rsidP="00F424B0">
          <w:pPr>
            <w:pStyle w:val="F2D1BB3B30AE43F39B2C42AAC672409D9"/>
          </w:pPr>
          <w:r w:rsidRPr="00EC441A">
            <w:rPr>
              <w:rStyle w:val="PlaceholderText"/>
              <w:rFonts w:ascii="Arial" w:hAnsi="Arial" w:cs="Arial"/>
              <w:color w:val="808080" w:themeColor="background1" w:themeShade="80"/>
              <w:sz w:val="24"/>
              <w:szCs w:val="24"/>
            </w:rPr>
            <w:t>Click here to enter chemical name or process you will be performing.</w:t>
          </w:r>
        </w:p>
      </w:docPartBody>
    </w:docPart>
    <w:docPart>
      <w:docPartPr>
        <w:name w:val="4FB3CD596E9242B0A2387B7B3162AC21"/>
        <w:category>
          <w:name w:val="General"/>
          <w:gallery w:val="placeholder"/>
        </w:category>
        <w:types>
          <w:type w:val="bbPlcHdr"/>
        </w:types>
        <w:behaviors>
          <w:behavior w:val="content"/>
        </w:behaviors>
        <w:guid w:val="{C3BF3666-D22A-4942-878F-D2EFDDD8A3CE}"/>
      </w:docPartPr>
      <w:docPartBody>
        <w:p w:rsidR="006F5353" w:rsidRDefault="00781069" w:rsidP="00781069">
          <w:pPr>
            <w:pStyle w:val="4FB3CD596E9242B0A2387B7B3162AC21"/>
          </w:pPr>
          <w:r w:rsidRPr="00D865D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BoldMT">
    <w:charset w:val="00"/>
    <w:family w:val="swiss"/>
    <w:pitch w:val="default"/>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3F46"/>
    <w:rsid w:val="00055DDC"/>
    <w:rsid w:val="00090D1C"/>
    <w:rsid w:val="000D7B9C"/>
    <w:rsid w:val="00100039"/>
    <w:rsid w:val="0013424C"/>
    <w:rsid w:val="002730F3"/>
    <w:rsid w:val="0029209A"/>
    <w:rsid w:val="002B0AD6"/>
    <w:rsid w:val="00342F5A"/>
    <w:rsid w:val="00440E67"/>
    <w:rsid w:val="005504E5"/>
    <w:rsid w:val="006C7686"/>
    <w:rsid w:val="006F5353"/>
    <w:rsid w:val="007338B4"/>
    <w:rsid w:val="00781069"/>
    <w:rsid w:val="00AD69E9"/>
    <w:rsid w:val="00BB4347"/>
    <w:rsid w:val="00C62D8A"/>
    <w:rsid w:val="00CA25AA"/>
    <w:rsid w:val="00CE238C"/>
    <w:rsid w:val="00D04730"/>
    <w:rsid w:val="00D37ED9"/>
    <w:rsid w:val="00E2453B"/>
    <w:rsid w:val="00F034BE"/>
    <w:rsid w:val="00F170F3"/>
    <w:rsid w:val="00F23B42"/>
    <w:rsid w:val="00F33715"/>
    <w:rsid w:val="00F424B0"/>
    <w:rsid w:val="00FC27E6"/>
    <w:rsid w:val="00FD5D9E"/>
    <w:rsid w:val="00FE3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0F3"/>
    <w:rPr>
      <w:color w:val="808080"/>
    </w:rPr>
  </w:style>
  <w:style w:type="paragraph" w:customStyle="1" w:styleId="4FB3CD596E9242B0A2387B7B3162AC21">
    <w:name w:val="4FB3CD596E9242B0A2387B7B3162AC21"/>
    <w:rsid w:val="00781069"/>
  </w:style>
  <w:style w:type="paragraph" w:customStyle="1" w:styleId="F2D1BB3B30AE43F39B2C42AAC672409D9">
    <w:name w:val="F2D1BB3B30AE43F39B2C42AAC672409D9"/>
    <w:rsid w:val="00F424B0"/>
    <w:rPr>
      <w:rFonts w:eastAsiaTheme="minorHAnsi"/>
    </w:rPr>
  </w:style>
  <w:style w:type="paragraph" w:customStyle="1" w:styleId="3537B4443A284E90822F29C23159AD5E18">
    <w:name w:val="3537B4443A284E90822F29C23159AD5E18"/>
    <w:rsid w:val="00F424B0"/>
    <w:pPr>
      <w:spacing w:after="0" w:line="240" w:lineRule="auto"/>
    </w:pPr>
    <w:rPr>
      <w:rFonts w:eastAsiaTheme="minorHAnsi"/>
    </w:rPr>
  </w:style>
  <w:style w:type="paragraph" w:customStyle="1" w:styleId="E2BAFC25EC264ECBB5469CA195F49D2D18">
    <w:name w:val="E2BAFC25EC264ECBB5469CA195F49D2D18"/>
    <w:rsid w:val="00F424B0"/>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F5478-7DD1-5147-92A9-F64B45236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13</Pages>
  <Words>2957</Words>
  <Characters>16858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California Polytechnic State University</Company>
  <LinksUpToDate>false</LinksUpToDate>
  <CharactersWithSpaces>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vlongacr</dc:creator>
  <cp:lastModifiedBy>Seeta Sistla</cp:lastModifiedBy>
  <cp:revision>4</cp:revision>
  <cp:lastPrinted>2014-04-28T17:05:00Z</cp:lastPrinted>
  <dcterms:created xsi:type="dcterms:W3CDTF">2022-07-19T18:05:00Z</dcterms:created>
  <dcterms:modified xsi:type="dcterms:W3CDTF">2022-07-19T19:00:00Z</dcterms:modified>
</cp:coreProperties>
</file>